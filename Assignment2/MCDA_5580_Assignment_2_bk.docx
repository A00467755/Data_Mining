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9251207"/>
        <w:docPartObj>
          <w:docPartGallery w:val="Cover Pages"/>
          <w:docPartUnique/>
        </w:docPartObj>
      </w:sdtPr>
      <w:sdtEndPr>
        <w:rPr>
          <w:rFonts w:cstheme="minorHAnsi"/>
          <w:lang w:eastAsia="zh-TW"/>
        </w:rPr>
      </w:sdtEndPr>
      <w:sdtContent>
        <w:p w14:paraId="5CE0D3E7" w14:textId="761F1F46" w:rsidR="00D15347" w:rsidRDefault="00D15347" w:rsidP="00D15347"/>
        <w:p w14:paraId="6BA6B949" w14:textId="49850D7A" w:rsidR="00D15347" w:rsidRDefault="00D15347" w:rsidP="00D15347"/>
        <w:p w14:paraId="1062D88A" w14:textId="3B19EA18" w:rsidR="00D15347" w:rsidRDefault="00D15347" w:rsidP="00D15347"/>
        <w:p w14:paraId="6C366AE4" w14:textId="7EAF944D" w:rsidR="00D15347" w:rsidRDefault="00D15347" w:rsidP="00D15347"/>
        <w:p w14:paraId="676BEE8A" w14:textId="77777777" w:rsidR="00D15347" w:rsidRDefault="00D15347" w:rsidP="00D15347"/>
        <w:p w14:paraId="30D94855" w14:textId="16D693D7" w:rsidR="00D15347" w:rsidRPr="00E0008A" w:rsidRDefault="00D15347" w:rsidP="00E0008A">
          <w:pPr>
            <w:rPr>
              <w:sz w:val="52"/>
              <w:szCs w:val="52"/>
            </w:rPr>
          </w:pPr>
          <w:r w:rsidRPr="00E0008A">
            <w:rPr>
              <w:sz w:val="52"/>
              <w:szCs w:val="52"/>
            </w:rPr>
            <w:t xml:space="preserve">MCDA5580 Assignment </w:t>
          </w:r>
          <w:r w:rsidR="009E51E7">
            <w:rPr>
              <w:sz w:val="52"/>
              <w:szCs w:val="52"/>
            </w:rPr>
            <w:t>2</w:t>
          </w:r>
        </w:p>
        <w:p w14:paraId="3A4BC39B" w14:textId="4218887D" w:rsidR="00D15347" w:rsidRDefault="00D15347" w:rsidP="00D15347"/>
        <w:p w14:paraId="42390724" w14:textId="20D3C0DA" w:rsidR="00D15347" w:rsidRDefault="00D15347" w:rsidP="00D15347"/>
        <w:p w14:paraId="769A3DB0" w14:textId="163D889E" w:rsidR="00D15347" w:rsidRDefault="00D15347" w:rsidP="00D15347"/>
        <w:p w14:paraId="51AEDCA8" w14:textId="3C53E8E8" w:rsidR="00D15347" w:rsidRDefault="00D15347" w:rsidP="00D15347"/>
        <w:p w14:paraId="7A1AD7E1" w14:textId="72D8DD81" w:rsidR="00D15347" w:rsidRDefault="00D15347" w:rsidP="00D15347"/>
        <w:p w14:paraId="04B686FE" w14:textId="77777777" w:rsidR="00D15347" w:rsidRDefault="00D15347" w:rsidP="00D15347"/>
        <w:p w14:paraId="029BEDDC" w14:textId="1B2949F3" w:rsidR="00D15347" w:rsidRPr="00D15347" w:rsidRDefault="00D15347" w:rsidP="00D15347">
          <w:pPr>
            <w:rPr>
              <w:sz w:val="28"/>
              <w:szCs w:val="28"/>
              <w:u w:val="single"/>
              <w:lang w:eastAsia="zh-TW"/>
            </w:rPr>
          </w:pPr>
          <w:r w:rsidRPr="00D15347">
            <w:rPr>
              <w:rFonts w:hint="eastAsia"/>
              <w:sz w:val="28"/>
              <w:szCs w:val="28"/>
              <w:u w:val="single"/>
              <w:lang w:eastAsia="zh-TW"/>
            </w:rPr>
            <w:t>T</w:t>
          </w:r>
          <w:r w:rsidRPr="00D15347">
            <w:rPr>
              <w:sz w:val="28"/>
              <w:szCs w:val="28"/>
              <w:u w:val="single"/>
              <w:lang w:eastAsia="zh-TW"/>
            </w:rPr>
            <w:t>eam Member</w:t>
          </w:r>
        </w:p>
        <w:p w14:paraId="58672AA7" w14:textId="72940B98" w:rsidR="00D15347" w:rsidRPr="00E07A34" w:rsidRDefault="00D15347" w:rsidP="00E07A34">
          <w:pPr>
            <w:pStyle w:val="ab"/>
            <w:numPr>
              <w:ilvl w:val="0"/>
              <w:numId w:val="2"/>
            </w:numPr>
            <w:ind w:leftChars="0"/>
            <w:rPr>
              <w:rFonts w:cstheme="minorHAnsi"/>
              <w:sz w:val="28"/>
              <w:szCs w:val="28"/>
              <w:lang w:eastAsia="zh-TW"/>
            </w:rPr>
          </w:pPr>
          <w:r w:rsidRPr="00E07A34">
            <w:rPr>
              <w:rFonts w:cstheme="minorHAnsi"/>
              <w:sz w:val="28"/>
              <w:szCs w:val="28"/>
              <w:lang w:eastAsia="zh-TW"/>
            </w:rPr>
            <w:t>Hemalatha Srinivasan</w:t>
          </w:r>
          <w:r w:rsidR="00991538">
            <w:rPr>
              <w:rFonts w:cstheme="minorHAnsi"/>
              <w:sz w:val="28"/>
              <w:szCs w:val="28"/>
              <w:lang w:eastAsia="zh-TW"/>
            </w:rPr>
            <w:t xml:space="preserve">         A00452621</w:t>
          </w:r>
        </w:p>
        <w:p w14:paraId="08DC28A8" w14:textId="7767F28E" w:rsidR="00D15347" w:rsidRPr="00E07A34" w:rsidRDefault="00D15347" w:rsidP="77D1E585">
          <w:pPr>
            <w:pStyle w:val="ab"/>
            <w:numPr>
              <w:ilvl w:val="0"/>
              <w:numId w:val="2"/>
            </w:numPr>
            <w:ind w:leftChars="0"/>
            <w:rPr>
              <w:sz w:val="28"/>
              <w:szCs w:val="28"/>
              <w:lang w:eastAsia="zh-TW"/>
            </w:rPr>
          </w:pPr>
          <w:r w:rsidRPr="77D1E585">
            <w:rPr>
              <w:sz w:val="28"/>
              <w:szCs w:val="28"/>
              <w:lang w:eastAsia="zh-TW"/>
            </w:rPr>
            <w:t>Ajay Jain</w:t>
          </w:r>
          <w:r w:rsidR="358AFBDF" w:rsidRPr="77D1E585">
            <w:rPr>
              <w:sz w:val="28"/>
              <w:szCs w:val="28"/>
              <w:lang w:eastAsia="zh-TW"/>
            </w:rPr>
            <w:t xml:space="preserve">                                 A00455849</w:t>
          </w:r>
        </w:p>
        <w:p w14:paraId="4204F180" w14:textId="00F25A05" w:rsidR="00D15347" w:rsidRPr="00E07A34" w:rsidRDefault="00D15347" w:rsidP="77D1E585">
          <w:pPr>
            <w:pStyle w:val="ab"/>
            <w:numPr>
              <w:ilvl w:val="0"/>
              <w:numId w:val="2"/>
            </w:numPr>
            <w:ind w:leftChars="0"/>
            <w:rPr>
              <w:sz w:val="28"/>
              <w:szCs w:val="28"/>
              <w:lang w:eastAsia="zh-TW"/>
            </w:rPr>
          </w:pPr>
          <w:r w:rsidRPr="77D1E585">
            <w:rPr>
              <w:sz w:val="28"/>
              <w:szCs w:val="28"/>
              <w:lang w:eastAsia="zh-TW"/>
            </w:rPr>
            <w:t>Kin Wa, Chan</w:t>
          </w:r>
          <w:r>
            <w:tab/>
          </w:r>
          <w:r>
            <w:tab/>
          </w:r>
          <w:r w:rsidR="79A35DDF" w:rsidRPr="77D1E585">
            <w:rPr>
              <w:sz w:val="28"/>
              <w:szCs w:val="28"/>
              <w:lang w:eastAsia="zh-TW"/>
            </w:rPr>
            <w:t xml:space="preserve">           </w:t>
          </w:r>
          <w:r w:rsidRPr="77D1E585">
            <w:rPr>
              <w:sz w:val="28"/>
              <w:szCs w:val="28"/>
              <w:lang w:eastAsia="zh-TW"/>
            </w:rPr>
            <w:t>A00467755</w:t>
          </w:r>
        </w:p>
        <w:p w14:paraId="72E3AEC4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F6D6434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4EA0C521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7F17A6AD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846B60E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2254973" w14:textId="2E243C23" w:rsidR="00E375F8" w:rsidRDefault="00D15347">
          <w:pPr>
            <w:rPr>
              <w:rFonts w:cstheme="minorHAnsi"/>
              <w:lang w:eastAsia="zh-TW"/>
            </w:rPr>
          </w:pPr>
          <w:r>
            <w:rPr>
              <w:rFonts w:cstheme="minorHAnsi"/>
              <w:lang w:eastAsia="zh-TW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en-US"/>
        </w:rPr>
        <w:id w:val="636068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B65FA" w14:textId="787E752A" w:rsidR="00F81D1D" w:rsidRPr="00D15347" w:rsidRDefault="00F81D1D">
          <w:pPr>
            <w:pStyle w:val="a9"/>
            <w:rPr>
              <w:b/>
              <w:bCs/>
              <w:color w:val="auto"/>
              <w:lang w:val="zh-TW"/>
            </w:rPr>
          </w:pPr>
          <w:r w:rsidRPr="00D15347">
            <w:rPr>
              <w:rFonts w:hint="eastAsia"/>
              <w:b/>
              <w:bCs/>
              <w:color w:val="auto"/>
              <w:lang w:val="zh-TW"/>
            </w:rPr>
            <w:t>T</w:t>
          </w:r>
          <w:r w:rsidRPr="00D15347">
            <w:rPr>
              <w:b/>
              <w:bCs/>
              <w:color w:val="auto"/>
              <w:lang w:val="zh-TW"/>
            </w:rPr>
            <w:t>able of Content</w:t>
          </w:r>
        </w:p>
        <w:p w14:paraId="2661B1A3" w14:textId="77777777" w:rsidR="00F81D1D" w:rsidRPr="00F81D1D" w:rsidRDefault="00F81D1D" w:rsidP="00F81D1D">
          <w:pPr>
            <w:rPr>
              <w:lang w:val="zh-TW" w:eastAsia="zh-TW"/>
            </w:rPr>
          </w:pPr>
        </w:p>
        <w:p w14:paraId="2ACCE252" w14:textId="13F77E0D" w:rsidR="00F572B9" w:rsidRDefault="00F81D1D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62925" w:history="1">
            <w:r w:rsidR="00F572B9" w:rsidRPr="00166D07">
              <w:rPr>
                <w:rStyle w:val="aa"/>
                <w:noProof/>
              </w:rPr>
              <w:t>Executive Summary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_Toc128062925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111330AB" w14:textId="64ECE59D" w:rsidR="00F572B9" w:rsidRDefault="00D73674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8062926" w:history="1">
            <w:r w:rsidR="00F572B9" w:rsidRPr="00166D07">
              <w:rPr>
                <w:rStyle w:val="aa"/>
                <w:noProof/>
              </w:rPr>
              <w:t>Objectives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_Toc128062926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283ED189" w14:textId="55E3159A" w:rsidR="00F572B9" w:rsidRDefault="00D73674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8062927" w:history="1">
            <w:r w:rsidR="00F572B9" w:rsidRPr="00166D07">
              <w:rPr>
                <w:rStyle w:val="aa"/>
                <w:noProof/>
              </w:rPr>
              <w:t>Data Analysis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_Toc128062927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0CF93E34" w14:textId="273A629E" w:rsidR="00F572B9" w:rsidRDefault="00D73674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8062928" w:history="1">
            <w:r w:rsidR="00F572B9" w:rsidRPr="00166D07">
              <w:rPr>
                <w:rStyle w:val="aa"/>
                <w:noProof/>
              </w:rPr>
              <w:t>Design/ Methodology/ Approach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_Toc128062928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50D404AA" w14:textId="4E417252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29" w:history="1">
            <w:r w:rsidR="00F572B9" w:rsidRPr="00166D07">
              <w:rPr>
                <w:rStyle w:val="aa"/>
                <w:noProof/>
              </w:rPr>
              <w:t>Overview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_Toc128062929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70C3DB4D" w14:textId="239DAA0E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30" w:history="1">
            <w:r w:rsidR="00F572B9" w:rsidRPr="00166D07">
              <w:rPr>
                <w:rStyle w:val="aa"/>
                <w:noProof/>
              </w:rPr>
              <w:t>Decision tree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_Toc128062930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24C1083E" w14:textId="47BBD5E7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31" w:history="1">
            <w:r w:rsidR="00F572B9" w:rsidRPr="00166D07">
              <w:rPr>
                <w:rStyle w:val="aa"/>
                <w:noProof/>
              </w:rPr>
              <w:t>Random Forest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_Toc128062931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2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1C660253" w14:textId="0511D311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32" w:history="1">
            <w:r w:rsidR="00F572B9" w:rsidRPr="00166D07">
              <w:rPr>
                <w:rStyle w:val="aa"/>
                <w:noProof/>
              </w:rPr>
              <w:t>Caret (Classification and Regression Training)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_Toc128062932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6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1073EECA" w14:textId="6AFC8F3E" w:rsidR="00F572B9" w:rsidRDefault="00D73674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8062933" w:history="1">
            <w:r w:rsidR="00F572B9" w:rsidRPr="00166D07">
              <w:rPr>
                <w:rStyle w:val="aa"/>
                <w:noProof/>
              </w:rPr>
              <w:t>Conclusion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_Toc128062933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7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4A9C7D8B" w14:textId="674C5030" w:rsidR="00F572B9" w:rsidRDefault="00D73674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8062934" w:history="1">
            <w:r w:rsidR="00F572B9" w:rsidRPr="00166D07">
              <w:rPr>
                <w:rStyle w:val="aa"/>
                <w:noProof/>
              </w:rPr>
              <w:t>Appendix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_Toc128062934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7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7089263E" w14:textId="137C687F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35" w:history="1">
            <w:r w:rsidR="00F572B9" w:rsidRPr="00166D07">
              <w:rPr>
                <w:rStyle w:val="aa"/>
                <w:noProof/>
              </w:rPr>
              <w:t>Reference/ citation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_Toc128062935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7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588D162D" w14:textId="392A43EC" w:rsidR="00F572B9" w:rsidRDefault="00D73674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8062936" w:history="1">
            <w:r w:rsidR="00F572B9" w:rsidRPr="00166D07">
              <w:rPr>
                <w:rStyle w:val="aa"/>
                <w:noProof/>
              </w:rPr>
              <w:t>R Script</w:t>
            </w:r>
            <w:r w:rsidR="00F572B9">
              <w:rPr>
                <w:noProof/>
                <w:webHidden/>
              </w:rPr>
              <w:tab/>
            </w:r>
            <w:r w:rsidR="00F572B9">
              <w:rPr>
                <w:noProof/>
                <w:webHidden/>
              </w:rPr>
              <w:fldChar w:fldCharType="begin"/>
            </w:r>
            <w:r w:rsidR="00F572B9">
              <w:rPr>
                <w:noProof/>
                <w:webHidden/>
              </w:rPr>
              <w:instrText xml:space="preserve"> PAGEREF _Toc128062936 \h </w:instrText>
            </w:r>
            <w:r w:rsidR="00F572B9">
              <w:rPr>
                <w:noProof/>
                <w:webHidden/>
              </w:rPr>
            </w:r>
            <w:r w:rsidR="00F572B9">
              <w:rPr>
                <w:noProof/>
                <w:webHidden/>
              </w:rPr>
              <w:fldChar w:fldCharType="separate"/>
            </w:r>
            <w:r w:rsidR="00F572B9">
              <w:rPr>
                <w:noProof/>
                <w:webHidden/>
              </w:rPr>
              <w:t>7</w:t>
            </w:r>
            <w:r w:rsidR="00F572B9">
              <w:rPr>
                <w:noProof/>
                <w:webHidden/>
              </w:rPr>
              <w:fldChar w:fldCharType="end"/>
            </w:r>
          </w:hyperlink>
        </w:p>
        <w:p w14:paraId="7E7964E6" w14:textId="3798ADB7" w:rsidR="0011554B" w:rsidRPr="00BB6DA6" w:rsidRDefault="00F81D1D">
          <w:r>
            <w:rPr>
              <w:b/>
              <w:bCs/>
              <w:lang w:val="zh-TW"/>
            </w:rPr>
            <w:fldChar w:fldCharType="end"/>
          </w:r>
        </w:p>
      </w:sdtContent>
    </w:sdt>
    <w:p w14:paraId="37FAE248" w14:textId="77777777" w:rsidR="00A60A9D" w:rsidRDefault="00A60A9D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  <w:r>
        <w:br w:type="page"/>
      </w:r>
    </w:p>
    <w:p w14:paraId="1922E303" w14:textId="5DA46F14" w:rsidR="00FB4E33" w:rsidRDefault="00FB4E33" w:rsidP="0011554B">
      <w:pPr>
        <w:pStyle w:val="1"/>
      </w:pPr>
      <w:bookmarkStart w:id="0" w:name="_Toc128062925"/>
      <w:r>
        <w:lastRenderedPageBreak/>
        <w:t>Executive Summary</w:t>
      </w:r>
      <w:bookmarkEnd w:id="0"/>
    </w:p>
    <w:p w14:paraId="77E5516B" w14:textId="780C8A0F" w:rsidR="009E51E7" w:rsidRDefault="737B644C" w:rsidP="0011554B">
      <w:pPr>
        <w:pStyle w:val="1"/>
        <w:rPr>
          <w:del w:id="1" w:author="Ajay Jain" w:date="2023-02-23T22:36:00Z"/>
          <w:rFonts w:cstheme="minorBidi"/>
          <w:b w:val="0"/>
          <w:sz w:val="24"/>
          <w:szCs w:val="24"/>
        </w:rPr>
      </w:pPr>
      <w:del w:id="2" w:author="Ajay Jain" w:date="2023-02-23T22:36:00Z">
        <w:r w:rsidRPr="29A7F89A">
          <w:rPr>
            <w:rFonts w:cstheme="minorBidi"/>
            <w:b w:val="0"/>
            <w:sz w:val="24"/>
            <w:szCs w:val="24"/>
            <w:rPrChange w:id="3" w:author="Ajay Jain" w:date="2023-02-23T22:35:00Z">
              <w:rPr/>
            </w:rPrChange>
          </w:rPr>
          <w:delText>We</w:delText>
        </w:r>
        <w:r w:rsidRPr="001C2122">
          <w:rPr>
            <w:rFonts w:cstheme="minorBidi"/>
            <w:b w:val="0"/>
            <w:sz w:val="24"/>
            <w:szCs w:val="24"/>
          </w:rPr>
          <w:delText xml:space="preserve"> </w:delText>
        </w:r>
      </w:del>
    </w:p>
    <w:p w14:paraId="20925D3B" w14:textId="77777777" w:rsidR="009E51E7" w:rsidRPr="009E51E7" w:rsidRDefault="009E51E7" w:rsidP="009E51E7">
      <w:pPr>
        <w:rPr>
          <w:lang w:eastAsia="zh-TW"/>
        </w:rPr>
      </w:pPr>
    </w:p>
    <w:p w14:paraId="21A6E261" w14:textId="7EA76BF3" w:rsidR="00512616" w:rsidRDefault="5D64D715" w:rsidP="0011554B">
      <w:pPr>
        <w:pStyle w:val="1"/>
      </w:pPr>
      <w:bookmarkStart w:id="4" w:name="_Toc128062926"/>
      <w:r>
        <w:t>Objective</w:t>
      </w:r>
      <w:r w:rsidR="38C3BE3E">
        <w:t>s</w:t>
      </w:r>
      <w:bookmarkEnd w:id="4"/>
    </w:p>
    <w:p w14:paraId="4254486C" w14:textId="43A7CA19" w:rsidR="00512616" w:rsidRDefault="477A6BC8" w:rsidP="7329FC3C">
      <w:pPr>
        <w:pStyle w:val="1"/>
        <w:ind w:firstLine="720"/>
        <w:rPr>
          <w:b w:val="0"/>
          <w:sz w:val="24"/>
          <w:szCs w:val="24"/>
        </w:rPr>
      </w:pPr>
      <w:r w:rsidRPr="5E009B5F">
        <w:rPr>
          <w:b w:val="0"/>
          <w:sz w:val="24"/>
          <w:szCs w:val="24"/>
        </w:rPr>
        <w:t xml:space="preserve">The main Objective of this process is to </w:t>
      </w:r>
      <w:r w:rsidR="558F0D69" w:rsidRPr="3F854F7F">
        <w:rPr>
          <w:b w:val="0"/>
          <w:bCs w:val="0"/>
          <w:sz w:val="24"/>
          <w:szCs w:val="24"/>
        </w:rPr>
        <w:t xml:space="preserve">create </w:t>
      </w:r>
      <w:r w:rsidR="558F0D69" w:rsidRPr="62D76586">
        <w:rPr>
          <w:b w:val="0"/>
          <w:bCs w:val="0"/>
          <w:sz w:val="24"/>
          <w:szCs w:val="24"/>
        </w:rPr>
        <w:t xml:space="preserve">a </w:t>
      </w:r>
      <w:r w:rsidR="0233FF00" w:rsidRPr="6C6F3804">
        <w:rPr>
          <w:b w:val="0"/>
          <w:bCs w:val="0"/>
          <w:sz w:val="24"/>
          <w:szCs w:val="24"/>
        </w:rPr>
        <w:t xml:space="preserve">data </w:t>
      </w:r>
      <w:r w:rsidR="558F0D69" w:rsidRPr="6C6F3804">
        <w:rPr>
          <w:b w:val="0"/>
          <w:bCs w:val="0"/>
          <w:sz w:val="24"/>
          <w:szCs w:val="24"/>
        </w:rPr>
        <w:t>model</w:t>
      </w:r>
      <w:r w:rsidR="558F0D69" w:rsidRPr="62D76586">
        <w:rPr>
          <w:b w:val="0"/>
          <w:bCs w:val="0"/>
          <w:sz w:val="24"/>
          <w:szCs w:val="24"/>
        </w:rPr>
        <w:t xml:space="preserve"> </w:t>
      </w:r>
      <w:r w:rsidR="558F0D69" w:rsidRPr="06297B8E">
        <w:rPr>
          <w:b w:val="0"/>
          <w:bCs w:val="0"/>
          <w:sz w:val="24"/>
          <w:szCs w:val="24"/>
        </w:rPr>
        <w:t xml:space="preserve">to </w:t>
      </w:r>
      <w:r w:rsidRPr="06297B8E">
        <w:rPr>
          <w:b w:val="0"/>
          <w:bCs w:val="0"/>
          <w:sz w:val="24"/>
          <w:szCs w:val="24"/>
        </w:rPr>
        <w:t>classify</w:t>
      </w:r>
      <w:r w:rsidRPr="5E009B5F">
        <w:rPr>
          <w:b w:val="0"/>
          <w:sz w:val="24"/>
          <w:szCs w:val="24"/>
        </w:rPr>
        <w:t xml:space="preserve"> the datasets </w:t>
      </w:r>
      <w:r w:rsidR="1F02717E" w:rsidRPr="5E009B5F">
        <w:rPr>
          <w:b w:val="0"/>
          <w:sz w:val="24"/>
          <w:szCs w:val="24"/>
        </w:rPr>
        <w:t>into</w:t>
      </w:r>
      <w:r w:rsidRPr="5E009B5F">
        <w:rPr>
          <w:b w:val="0"/>
          <w:sz w:val="24"/>
          <w:szCs w:val="24"/>
        </w:rPr>
        <w:t xml:space="preserve"> diffe</w:t>
      </w:r>
      <w:r w:rsidR="50CD4757" w:rsidRPr="5E009B5F">
        <w:rPr>
          <w:b w:val="0"/>
          <w:sz w:val="24"/>
          <w:szCs w:val="24"/>
        </w:rPr>
        <w:t xml:space="preserve">rent </w:t>
      </w:r>
      <w:r w:rsidR="5620832B" w:rsidRPr="79729932">
        <w:rPr>
          <w:b w:val="0"/>
          <w:bCs w:val="0"/>
          <w:sz w:val="24"/>
          <w:szCs w:val="24"/>
        </w:rPr>
        <w:t xml:space="preserve">classes </w:t>
      </w:r>
      <w:r w:rsidR="50CD4757" w:rsidRPr="79729932">
        <w:rPr>
          <w:b w:val="0"/>
          <w:bCs w:val="0"/>
          <w:sz w:val="24"/>
          <w:szCs w:val="24"/>
        </w:rPr>
        <w:t>using</w:t>
      </w:r>
      <w:r w:rsidR="50CD4757" w:rsidRPr="5E009B5F">
        <w:rPr>
          <w:b w:val="0"/>
          <w:sz w:val="24"/>
          <w:szCs w:val="24"/>
        </w:rPr>
        <w:t xml:space="preserve"> </w:t>
      </w:r>
      <w:r w:rsidR="65FDCEC3" w:rsidRPr="419E9844">
        <w:rPr>
          <w:b w:val="0"/>
          <w:bCs w:val="0"/>
          <w:sz w:val="24"/>
          <w:szCs w:val="24"/>
        </w:rPr>
        <w:t>the</w:t>
      </w:r>
      <w:r w:rsidR="50CD4757" w:rsidRPr="5E009B5F">
        <w:rPr>
          <w:b w:val="0"/>
          <w:sz w:val="24"/>
          <w:szCs w:val="24"/>
        </w:rPr>
        <w:t xml:space="preserve"> results </w:t>
      </w:r>
      <w:r w:rsidR="0474B69C" w:rsidRPr="6E6AF8B1">
        <w:rPr>
          <w:b w:val="0"/>
          <w:bCs w:val="0"/>
          <w:sz w:val="24"/>
          <w:szCs w:val="24"/>
        </w:rPr>
        <w:t>obtained</w:t>
      </w:r>
      <w:r w:rsidR="50CD4757" w:rsidRPr="18E2B904">
        <w:rPr>
          <w:b w:val="0"/>
          <w:bCs w:val="0"/>
          <w:sz w:val="24"/>
          <w:szCs w:val="24"/>
        </w:rPr>
        <w:t xml:space="preserve"> </w:t>
      </w:r>
      <w:r w:rsidR="50CD4757" w:rsidRPr="5E009B5F">
        <w:rPr>
          <w:b w:val="0"/>
          <w:sz w:val="24"/>
          <w:szCs w:val="24"/>
        </w:rPr>
        <w:t xml:space="preserve">and </w:t>
      </w:r>
      <w:r w:rsidR="156A9F00" w:rsidRPr="5E009B5F">
        <w:rPr>
          <w:b w:val="0"/>
          <w:sz w:val="24"/>
          <w:szCs w:val="24"/>
        </w:rPr>
        <w:t>group together as different sets for easy understanding.</w:t>
      </w:r>
      <w:r w:rsidR="005D5045" w:rsidRPr="320FF9E0">
        <w:rPr>
          <w:b w:val="0"/>
          <w:bCs w:val="0"/>
          <w:sz w:val="24"/>
          <w:szCs w:val="24"/>
        </w:rPr>
        <w:t xml:space="preserve"> </w:t>
      </w:r>
      <w:r w:rsidR="005D5045" w:rsidRPr="5AA3A9B0">
        <w:rPr>
          <w:b w:val="0"/>
          <w:bCs w:val="0"/>
          <w:sz w:val="24"/>
          <w:szCs w:val="24"/>
        </w:rPr>
        <w:t>This</w:t>
      </w:r>
      <w:r w:rsidR="4F2BE750" w:rsidRPr="6CF3A0D4">
        <w:rPr>
          <w:b w:val="0"/>
          <w:bCs w:val="0"/>
          <w:sz w:val="24"/>
          <w:szCs w:val="24"/>
        </w:rPr>
        <w:t xml:space="preserve"> will</w:t>
      </w:r>
      <w:r w:rsidR="4F2BE750" w:rsidRPr="1045B6DC">
        <w:rPr>
          <w:b w:val="0"/>
          <w:bCs w:val="0"/>
          <w:sz w:val="24"/>
          <w:szCs w:val="24"/>
        </w:rPr>
        <w:t xml:space="preserve"> create </w:t>
      </w:r>
      <w:r w:rsidR="4F2BE750" w:rsidRPr="647731F6">
        <w:rPr>
          <w:b w:val="0"/>
          <w:bCs w:val="0"/>
          <w:sz w:val="24"/>
          <w:szCs w:val="24"/>
        </w:rPr>
        <w:t>a</w:t>
      </w:r>
      <w:r w:rsidR="4F2BE750" w:rsidRPr="1CBACA71">
        <w:rPr>
          <w:b w:val="0"/>
          <w:bCs w:val="0"/>
          <w:sz w:val="24"/>
          <w:szCs w:val="24"/>
        </w:rPr>
        <w:t xml:space="preserve"> </w:t>
      </w:r>
      <w:r w:rsidR="4F2BE750" w:rsidRPr="2B1B5E05">
        <w:rPr>
          <w:b w:val="0"/>
          <w:bCs w:val="0"/>
          <w:sz w:val="24"/>
          <w:szCs w:val="24"/>
        </w:rPr>
        <w:t xml:space="preserve">model which </w:t>
      </w:r>
      <w:r w:rsidR="4F2BE750" w:rsidRPr="06B10C87">
        <w:rPr>
          <w:b w:val="0"/>
          <w:bCs w:val="0"/>
          <w:sz w:val="24"/>
          <w:szCs w:val="24"/>
        </w:rPr>
        <w:t xml:space="preserve">will </w:t>
      </w:r>
      <w:r w:rsidR="5915BDAF" w:rsidRPr="6DBA7CEF">
        <w:rPr>
          <w:b w:val="0"/>
          <w:bCs w:val="0"/>
          <w:sz w:val="24"/>
          <w:szCs w:val="24"/>
        </w:rPr>
        <w:t>have</w:t>
      </w:r>
      <w:r w:rsidR="6A68639E" w:rsidRPr="6DBA7CEF">
        <w:rPr>
          <w:b w:val="0"/>
          <w:bCs w:val="0"/>
          <w:sz w:val="24"/>
          <w:szCs w:val="24"/>
        </w:rPr>
        <w:t xml:space="preserve"> </w:t>
      </w:r>
      <w:r w:rsidR="7CDEFE37" w:rsidRPr="6DBA7CEF">
        <w:rPr>
          <w:b w:val="0"/>
          <w:bCs w:val="0"/>
          <w:sz w:val="24"/>
          <w:szCs w:val="24"/>
        </w:rPr>
        <w:t>h</w:t>
      </w:r>
      <w:r w:rsidR="30B59A0F" w:rsidRPr="6DBA7CEF">
        <w:rPr>
          <w:b w:val="0"/>
          <w:bCs w:val="0"/>
          <w:sz w:val="24"/>
          <w:szCs w:val="24"/>
        </w:rPr>
        <w:t>igh</w:t>
      </w:r>
      <w:r w:rsidR="30B59A0F" w:rsidRPr="5C07D00A">
        <w:rPr>
          <w:b w:val="0"/>
          <w:bCs w:val="0"/>
          <w:sz w:val="24"/>
          <w:szCs w:val="24"/>
        </w:rPr>
        <w:t xml:space="preserve"> accuracy and less error</w:t>
      </w:r>
      <w:r w:rsidR="3A890C11" w:rsidRPr="5C07D00A">
        <w:rPr>
          <w:b w:val="0"/>
          <w:bCs w:val="0"/>
          <w:sz w:val="24"/>
          <w:szCs w:val="24"/>
        </w:rPr>
        <w:t>.</w:t>
      </w:r>
      <w:r w:rsidR="3A890C11" w:rsidRPr="0ABD20C1">
        <w:rPr>
          <w:b w:val="0"/>
          <w:bCs w:val="0"/>
          <w:sz w:val="24"/>
          <w:szCs w:val="24"/>
        </w:rPr>
        <w:t xml:space="preserve"> </w:t>
      </w:r>
      <w:r w:rsidR="518F4670" w:rsidRPr="5F1C957C">
        <w:rPr>
          <w:b w:val="0"/>
          <w:bCs w:val="0"/>
          <w:sz w:val="24"/>
          <w:szCs w:val="24"/>
        </w:rPr>
        <w:t xml:space="preserve">The obtained </w:t>
      </w:r>
      <w:r w:rsidR="518F4670" w:rsidRPr="0156700D">
        <w:rPr>
          <w:b w:val="0"/>
          <w:bCs w:val="0"/>
          <w:sz w:val="24"/>
          <w:szCs w:val="24"/>
        </w:rPr>
        <w:t xml:space="preserve">result will </w:t>
      </w:r>
      <w:r w:rsidR="02D323C4" w:rsidRPr="040314E4">
        <w:rPr>
          <w:b w:val="0"/>
          <w:bCs w:val="0"/>
          <w:sz w:val="24"/>
          <w:szCs w:val="24"/>
        </w:rPr>
        <w:t>give</w:t>
      </w:r>
      <w:r w:rsidR="5DA736D8" w:rsidRPr="45D8BC85">
        <w:rPr>
          <w:b w:val="0"/>
          <w:bCs w:val="0"/>
          <w:sz w:val="24"/>
          <w:szCs w:val="24"/>
        </w:rPr>
        <w:t xml:space="preserve"> </w:t>
      </w:r>
      <w:r w:rsidR="5DA736D8" w:rsidRPr="600AFB9A">
        <w:rPr>
          <w:b w:val="0"/>
          <w:bCs w:val="0"/>
          <w:sz w:val="24"/>
          <w:szCs w:val="24"/>
        </w:rPr>
        <w:t xml:space="preserve">clarity </w:t>
      </w:r>
      <w:r w:rsidR="518F4670" w:rsidRPr="600AFB9A">
        <w:rPr>
          <w:b w:val="0"/>
          <w:bCs w:val="0"/>
          <w:sz w:val="24"/>
          <w:szCs w:val="24"/>
        </w:rPr>
        <w:t>in</w:t>
      </w:r>
      <w:r w:rsidR="518F4670" w:rsidRPr="79684EC7">
        <w:rPr>
          <w:b w:val="0"/>
          <w:bCs w:val="0"/>
          <w:sz w:val="24"/>
          <w:szCs w:val="24"/>
        </w:rPr>
        <w:t xml:space="preserve"> determining the </w:t>
      </w:r>
      <w:r w:rsidR="7007F707" w:rsidRPr="0A847C5B">
        <w:rPr>
          <w:b w:val="0"/>
          <w:bCs w:val="0"/>
          <w:sz w:val="24"/>
          <w:szCs w:val="24"/>
        </w:rPr>
        <w:t>best and</w:t>
      </w:r>
      <w:r w:rsidR="1617CCD5" w:rsidRPr="5CBBF8E3">
        <w:rPr>
          <w:b w:val="0"/>
          <w:bCs w:val="0"/>
          <w:sz w:val="24"/>
          <w:szCs w:val="24"/>
        </w:rPr>
        <w:t xml:space="preserve"> </w:t>
      </w:r>
      <w:r w:rsidR="479D78EE" w:rsidRPr="2818164E">
        <w:rPr>
          <w:b w:val="0"/>
          <w:bCs w:val="0"/>
          <w:sz w:val="24"/>
          <w:szCs w:val="24"/>
        </w:rPr>
        <w:t>fewer</w:t>
      </w:r>
      <w:r w:rsidR="1617CCD5" w:rsidRPr="5CBBF8E3">
        <w:rPr>
          <w:b w:val="0"/>
          <w:bCs w:val="0"/>
          <w:sz w:val="24"/>
          <w:szCs w:val="24"/>
        </w:rPr>
        <w:t xml:space="preserve"> </w:t>
      </w:r>
      <w:r w:rsidR="1617CCD5" w:rsidRPr="46B23AF9">
        <w:rPr>
          <w:b w:val="0"/>
          <w:bCs w:val="0"/>
          <w:sz w:val="24"/>
          <w:szCs w:val="24"/>
        </w:rPr>
        <w:t>per</w:t>
      </w:r>
      <w:r w:rsidR="1617CCD5" w:rsidRPr="46B23AF9">
        <w:rPr>
          <w:b w:val="0"/>
          <w:bCs w:val="0"/>
          <w:sz w:val="24"/>
          <w:szCs w:val="24"/>
        </w:rPr>
        <w:t>forming categories</w:t>
      </w:r>
      <w:r w:rsidR="7764A28A" w:rsidRPr="1E6E8249">
        <w:rPr>
          <w:b w:val="0"/>
          <w:bCs w:val="0"/>
          <w:sz w:val="24"/>
          <w:szCs w:val="24"/>
        </w:rPr>
        <w:t xml:space="preserve"> </w:t>
      </w:r>
      <w:r w:rsidR="7764A28A" w:rsidRPr="05C5361F">
        <w:rPr>
          <w:b w:val="0"/>
          <w:bCs w:val="0"/>
          <w:sz w:val="24"/>
          <w:szCs w:val="24"/>
        </w:rPr>
        <w:t xml:space="preserve">which may </w:t>
      </w:r>
      <w:r w:rsidR="7764A28A" w:rsidRPr="6EE833AC">
        <w:rPr>
          <w:b w:val="0"/>
          <w:bCs w:val="0"/>
          <w:sz w:val="24"/>
          <w:szCs w:val="24"/>
        </w:rPr>
        <w:t>help</w:t>
      </w:r>
      <w:r w:rsidR="7764A28A" w:rsidRPr="4B5126B6">
        <w:rPr>
          <w:b w:val="0"/>
          <w:bCs w:val="0"/>
          <w:sz w:val="24"/>
          <w:szCs w:val="24"/>
        </w:rPr>
        <w:t xml:space="preserve"> to</w:t>
      </w:r>
      <w:r w:rsidR="7764A28A" w:rsidRPr="59B1BA4A">
        <w:rPr>
          <w:b w:val="0"/>
          <w:bCs w:val="0"/>
          <w:sz w:val="24"/>
          <w:szCs w:val="24"/>
        </w:rPr>
        <w:t xml:space="preserve"> </w:t>
      </w:r>
      <w:r w:rsidR="7764A28A" w:rsidRPr="2055E659">
        <w:rPr>
          <w:b w:val="0"/>
          <w:bCs w:val="0"/>
          <w:sz w:val="24"/>
          <w:szCs w:val="24"/>
        </w:rPr>
        <w:t xml:space="preserve">understand the </w:t>
      </w:r>
      <w:r w:rsidR="7764A28A" w:rsidRPr="43A7FC60">
        <w:rPr>
          <w:b w:val="0"/>
          <w:bCs w:val="0"/>
          <w:sz w:val="24"/>
          <w:szCs w:val="24"/>
        </w:rPr>
        <w:t>user</w:t>
      </w:r>
      <w:r w:rsidR="7764A28A" w:rsidRPr="14E76520">
        <w:rPr>
          <w:b w:val="0"/>
          <w:bCs w:val="0"/>
          <w:sz w:val="24"/>
          <w:szCs w:val="24"/>
        </w:rPr>
        <w:t xml:space="preserve"> </w:t>
      </w:r>
      <w:r w:rsidR="7764A28A" w:rsidRPr="50F0547D">
        <w:rPr>
          <w:b w:val="0"/>
          <w:bCs w:val="0"/>
          <w:sz w:val="24"/>
          <w:szCs w:val="24"/>
        </w:rPr>
        <w:t>preference</w:t>
      </w:r>
      <w:r w:rsidR="3C2EF7B5" w:rsidRPr="50F0547D">
        <w:rPr>
          <w:b w:val="0"/>
          <w:bCs w:val="0"/>
          <w:sz w:val="24"/>
          <w:szCs w:val="24"/>
        </w:rPr>
        <w:t>.</w:t>
      </w:r>
      <w:r w:rsidR="3A890C11" w:rsidRPr="0641EBF5">
        <w:rPr>
          <w:b w:val="0"/>
          <w:bCs w:val="0"/>
          <w:sz w:val="24"/>
          <w:szCs w:val="24"/>
        </w:rPr>
        <w:t xml:space="preserve"> </w:t>
      </w:r>
      <w:r w:rsidR="3A5FD0DE" w:rsidRPr="76ADB72A">
        <w:rPr>
          <w:b w:val="0"/>
          <w:bCs w:val="0"/>
          <w:sz w:val="24"/>
          <w:szCs w:val="24"/>
        </w:rPr>
        <w:t xml:space="preserve">This will </w:t>
      </w:r>
      <w:r w:rsidR="3A5FD0DE" w:rsidRPr="6C127A79">
        <w:rPr>
          <w:b w:val="0"/>
          <w:bCs w:val="0"/>
          <w:sz w:val="24"/>
          <w:szCs w:val="24"/>
        </w:rPr>
        <w:t xml:space="preserve">also </w:t>
      </w:r>
      <w:r w:rsidR="3A5FD0DE" w:rsidRPr="799FC985">
        <w:rPr>
          <w:b w:val="0"/>
          <w:bCs w:val="0"/>
          <w:sz w:val="24"/>
          <w:szCs w:val="24"/>
        </w:rPr>
        <w:t xml:space="preserve">provide </w:t>
      </w:r>
      <w:r w:rsidR="3A5FD0DE" w:rsidRPr="34D5745B">
        <w:rPr>
          <w:b w:val="0"/>
          <w:bCs w:val="0"/>
          <w:sz w:val="24"/>
          <w:szCs w:val="24"/>
        </w:rPr>
        <w:t>an</w:t>
      </w:r>
      <w:r w:rsidR="3A5FD0DE" w:rsidRPr="63960B9B">
        <w:rPr>
          <w:b w:val="0"/>
          <w:bCs w:val="0"/>
          <w:sz w:val="24"/>
          <w:szCs w:val="24"/>
        </w:rPr>
        <w:t xml:space="preserve"> overview</w:t>
      </w:r>
      <w:r w:rsidR="1E0D432D" w:rsidRPr="6403979B">
        <w:rPr>
          <w:b w:val="0"/>
          <w:bCs w:val="0"/>
          <w:sz w:val="24"/>
          <w:szCs w:val="24"/>
        </w:rPr>
        <w:t xml:space="preserve"> of</w:t>
      </w:r>
      <w:r w:rsidR="3A5FD0DE" w:rsidRPr="08C1F887">
        <w:rPr>
          <w:b w:val="0"/>
          <w:bCs w:val="0"/>
          <w:sz w:val="24"/>
          <w:szCs w:val="24"/>
        </w:rPr>
        <w:t xml:space="preserve"> where the</w:t>
      </w:r>
      <w:r w:rsidR="3A5FD0DE" w:rsidRPr="63960B9B">
        <w:rPr>
          <w:b w:val="0"/>
          <w:bCs w:val="0"/>
          <w:sz w:val="24"/>
          <w:szCs w:val="24"/>
        </w:rPr>
        <w:t xml:space="preserve"> </w:t>
      </w:r>
      <w:r w:rsidR="3A5FD0DE" w:rsidRPr="0BB40AE2">
        <w:rPr>
          <w:b w:val="0"/>
          <w:bCs w:val="0"/>
          <w:sz w:val="24"/>
          <w:szCs w:val="24"/>
        </w:rPr>
        <w:t xml:space="preserve">growth </w:t>
      </w:r>
      <w:r w:rsidR="3A5FD0DE" w:rsidRPr="75EF43E6">
        <w:rPr>
          <w:b w:val="0"/>
          <w:bCs w:val="0"/>
          <w:sz w:val="24"/>
          <w:szCs w:val="24"/>
        </w:rPr>
        <w:t xml:space="preserve">of the </w:t>
      </w:r>
      <w:r w:rsidR="3A5FD0DE" w:rsidRPr="2C2D9A70">
        <w:rPr>
          <w:b w:val="0"/>
          <w:bCs w:val="0"/>
          <w:sz w:val="24"/>
          <w:szCs w:val="24"/>
        </w:rPr>
        <w:t>organiza</w:t>
      </w:r>
      <w:r w:rsidR="27A1ED82" w:rsidRPr="2C2D9A70">
        <w:rPr>
          <w:b w:val="0"/>
          <w:bCs w:val="0"/>
          <w:sz w:val="24"/>
          <w:szCs w:val="24"/>
        </w:rPr>
        <w:t xml:space="preserve">tion </w:t>
      </w:r>
      <w:r w:rsidR="27A1ED82" w:rsidRPr="583C5BA6">
        <w:rPr>
          <w:b w:val="0"/>
          <w:bCs w:val="0"/>
          <w:sz w:val="24"/>
          <w:szCs w:val="24"/>
        </w:rPr>
        <w:t xml:space="preserve">is </w:t>
      </w:r>
      <w:r w:rsidR="27A1ED82" w:rsidRPr="26CEA8FA">
        <w:rPr>
          <w:b w:val="0"/>
          <w:bCs w:val="0"/>
          <w:sz w:val="24"/>
          <w:szCs w:val="24"/>
        </w:rPr>
        <w:t>being</w:t>
      </w:r>
      <w:r w:rsidR="27A1ED82" w:rsidRPr="26CEA8FA">
        <w:rPr>
          <w:b w:val="0"/>
          <w:bCs w:val="0"/>
          <w:sz w:val="24"/>
          <w:szCs w:val="24"/>
        </w:rPr>
        <w:t xml:space="preserve"> </w:t>
      </w:r>
      <w:r w:rsidR="27A1ED82" w:rsidRPr="5769171E">
        <w:rPr>
          <w:b w:val="0"/>
          <w:bCs w:val="0"/>
          <w:sz w:val="24"/>
          <w:szCs w:val="24"/>
        </w:rPr>
        <w:t>affected.</w:t>
      </w:r>
      <w:r w:rsidR="27A1ED82" w:rsidRPr="58815295">
        <w:rPr>
          <w:b w:val="0"/>
          <w:bCs w:val="0"/>
          <w:sz w:val="24"/>
          <w:szCs w:val="24"/>
        </w:rPr>
        <w:t xml:space="preserve"> </w:t>
      </w:r>
      <w:r w:rsidR="35023F0C" w:rsidRPr="4CE5D3DA">
        <w:rPr>
          <w:b w:val="0"/>
          <w:bCs w:val="0"/>
          <w:sz w:val="24"/>
          <w:szCs w:val="24"/>
        </w:rPr>
        <w:t>Overall</w:t>
      </w:r>
      <w:r w:rsidR="21EA937D" w:rsidRPr="0087AA15">
        <w:rPr>
          <w:b w:val="0"/>
          <w:bCs w:val="0"/>
          <w:sz w:val="24"/>
          <w:szCs w:val="24"/>
        </w:rPr>
        <w:t>,</w:t>
      </w:r>
      <w:r w:rsidR="3A890C11" w:rsidRPr="0087AA15">
        <w:rPr>
          <w:b w:val="0"/>
          <w:bCs w:val="0"/>
          <w:sz w:val="24"/>
          <w:szCs w:val="24"/>
        </w:rPr>
        <w:t xml:space="preserve"> </w:t>
      </w:r>
      <w:r w:rsidR="7E987D75" w:rsidRPr="0087AA15">
        <w:rPr>
          <w:b w:val="0"/>
          <w:bCs w:val="0"/>
          <w:sz w:val="24"/>
          <w:szCs w:val="24"/>
        </w:rPr>
        <w:t>the</w:t>
      </w:r>
      <w:r w:rsidR="3A890C11" w:rsidRPr="5BFC8980">
        <w:rPr>
          <w:b w:val="0"/>
          <w:bCs w:val="0"/>
          <w:sz w:val="24"/>
          <w:szCs w:val="24"/>
        </w:rPr>
        <w:t xml:space="preserve"> aim</w:t>
      </w:r>
      <w:r w:rsidR="3A890C11" w:rsidRPr="184A6FCD">
        <w:rPr>
          <w:b w:val="0"/>
          <w:bCs w:val="0"/>
          <w:sz w:val="24"/>
          <w:szCs w:val="24"/>
        </w:rPr>
        <w:t xml:space="preserve"> of </w:t>
      </w:r>
      <w:r w:rsidR="3A890C11" w:rsidRPr="77EA6C20">
        <w:rPr>
          <w:b w:val="0"/>
          <w:bCs w:val="0"/>
          <w:sz w:val="24"/>
          <w:szCs w:val="24"/>
        </w:rPr>
        <w:t xml:space="preserve">the </w:t>
      </w:r>
      <w:r w:rsidR="3A890C11" w:rsidRPr="3E8E982F">
        <w:rPr>
          <w:b w:val="0"/>
          <w:bCs w:val="0"/>
          <w:sz w:val="24"/>
          <w:szCs w:val="24"/>
        </w:rPr>
        <w:t xml:space="preserve">model is </w:t>
      </w:r>
      <w:r w:rsidR="3A890C11" w:rsidRPr="61E0AE36">
        <w:rPr>
          <w:b w:val="0"/>
          <w:bCs w:val="0"/>
          <w:sz w:val="24"/>
          <w:szCs w:val="24"/>
        </w:rPr>
        <w:t xml:space="preserve">to </w:t>
      </w:r>
      <w:r w:rsidR="3A890C11" w:rsidRPr="45794F41">
        <w:rPr>
          <w:b w:val="0"/>
          <w:bCs w:val="0"/>
          <w:sz w:val="24"/>
          <w:szCs w:val="24"/>
        </w:rPr>
        <w:t xml:space="preserve">give a </w:t>
      </w:r>
      <w:r w:rsidR="3A890C11" w:rsidRPr="21ADBCE5">
        <w:rPr>
          <w:b w:val="0"/>
          <w:bCs w:val="0"/>
          <w:sz w:val="24"/>
          <w:szCs w:val="24"/>
        </w:rPr>
        <w:t>quali</w:t>
      </w:r>
      <w:r w:rsidR="53D9E2D5" w:rsidRPr="21ADBCE5">
        <w:rPr>
          <w:b w:val="0"/>
          <w:bCs w:val="0"/>
          <w:sz w:val="24"/>
          <w:szCs w:val="24"/>
        </w:rPr>
        <w:t xml:space="preserve">ty result for </w:t>
      </w:r>
      <w:r w:rsidR="53D9E2D5" w:rsidRPr="3A64963B">
        <w:rPr>
          <w:b w:val="0"/>
          <w:bCs w:val="0"/>
          <w:sz w:val="24"/>
          <w:szCs w:val="24"/>
        </w:rPr>
        <w:t>identifying</w:t>
      </w:r>
      <w:r w:rsidR="53D9E2D5" w:rsidRPr="3A64963B">
        <w:rPr>
          <w:b w:val="0"/>
          <w:bCs w:val="0"/>
          <w:sz w:val="24"/>
          <w:szCs w:val="24"/>
        </w:rPr>
        <w:t xml:space="preserve"> </w:t>
      </w:r>
      <w:r w:rsidR="53D9E2D5" w:rsidRPr="76B27C87">
        <w:rPr>
          <w:b w:val="0"/>
          <w:bCs w:val="0"/>
          <w:sz w:val="24"/>
          <w:szCs w:val="24"/>
        </w:rPr>
        <w:t xml:space="preserve">where the </w:t>
      </w:r>
      <w:r w:rsidR="53D9E2D5" w:rsidRPr="68E15794">
        <w:rPr>
          <w:b w:val="0"/>
          <w:bCs w:val="0"/>
          <w:sz w:val="24"/>
          <w:szCs w:val="24"/>
        </w:rPr>
        <w:t xml:space="preserve">improvement should </w:t>
      </w:r>
      <w:r w:rsidR="53D9E2D5" w:rsidRPr="658C1EC2">
        <w:rPr>
          <w:b w:val="0"/>
          <w:bCs w:val="0"/>
          <w:sz w:val="24"/>
          <w:szCs w:val="24"/>
        </w:rPr>
        <w:t>b</w:t>
      </w:r>
      <w:r w:rsidR="7B7E65C6" w:rsidRPr="658C1EC2">
        <w:rPr>
          <w:b w:val="0"/>
          <w:bCs w:val="0"/>
          <w:sz w:val="24"/>
          <w:szCs w:val="24"/>
        </w:rPr>
        <w:t>e</w:t>
      </w:r>
      <w:r w:rsidR="53D9E2D5" w:rsidRPr="68E15794">
        <w:rPr>
          <w:b w:val="0"/>
          <w:bCs w:val="0"/>
          <w:sz w:val="24"/>
          <w:szCs w:val="24"/>
        </w:rPr>
        <w:t xml:space="preserve"> made</w:t>
      </w:r>
      <w:r w:rsidR="1CF6A4EA" w:rsidRPr="68E15794">
        <w:rPr>
          <w:b w:val="0"/>
          <w:bCs w:val="0"/>
          <w:sz w:val="24"/>
          <w:szCs w:val="24"/>
        </w:rPr>
        <w:t xml:space="preserve"> to </w:t>
      </w:r>
      <w:r w:rsidR="1CF6A4EA" w:rsidRPr="4048BAF1">
        <w:rPr>
          <w:b w:val="0"/>
          <w:bCs w:val="0"/>
          <w:sz w:val="24"/>
          <w:szCs w:val="24"/>
        </w:rPr>
        <w:t>increase</w:t>
      </w:r>
      <w:r w:rsidR="1CF6A4EA" w:rsidRPr="587146AE">
        <w:rPr>
          <w:b w:val="0"/>
          <w:bCs w:val="0"/>
          <w:sz w:val="24"/>
          <w:szCs w:val="24"/>
        </w:rPr>
        <w:t xml:space="preserve"> the future</w:t>
      </w:r>
      <w:r w:rsidR="1CF6A4EA" w:rsidRPr="658C1EC2">
        <w:rPr>
          <w:b w:val="0"/>
          <w:bCs w:val="0"/>
          <w:sz w:val="24"/>
          <w:szCs w:val="24"/>
        </w:rPr>
        <w:t xml:space="preserve"> result</w:t>
      </w:r>
      <w:r w:rsidR="7E707821" w:rsidRPr="54147331">
        <w:rPr>
          <w:b w:val="0"/>
          <w:bCs w:val="0"/>
          <w:sz w:val="24"/>
          <w:szCs w:val="24"/>
        </w:rPr>
        <w:t>.</w:t>
      </w:r>
    </w:p>
    <w:p w14:paraId="63D19959" w14:textId="19F49D06" w:rsidR="009E51E7" w:rsidRPr="009E51E7" w:rsidRDefault="009E51E7" w:rsidP="009E51E7">
      <w:pPr>
        <w:rPr>
          <w:lang w:eastAsia="zh-TW"/>
        </w:rPr>
      </w:pPr>
    </w:p>
    <w:p w14:paraId="053F12A5" w14:textId="3379450B" w:rsidR="009E51E7" w:rsidRDefault="009E51E7" w:rsidP="00D75368">
      <w:pPr>
        <w:pStyle w:val="1"/>
      </w:pPr>
      <w:bookmarkStart w:id="5" w:name="_Toc128062927"/>
      <w:r>
        <w:rPr>
          <w:rFonts w:hint="eastAsia"/>
        </w:rPr>
        <w:t>D</w:t>
      </w:r>
      <w:r>
        <w:t>ata Analysis</w:t>
      </w:r>
      <w:bookmarkEnd w:id="5"/>
    </w:p>
    <w:p w14:paraId="4E5A860B" w14:textId="01D5460B" w:rsidR="009E51E7" w:rsidRDefault="009E51E7" w:rsidP="009E51E7">
      <w:pPr>
        <w:rPr>
          <w:lang w:eastAsia="zh-TW"/>
        </w:rPr>
      </w:pPr>
    </w:p>
    <w:p w14:paraId="6DECB2A4" w14:textId="77777777" w:rsidR="009E51E7" w:rsidRPr="009E51E7" w:rsidRDefault="009E51E7" w:rsidP="009E51E7">
      <w:pPr>
        <w:rPr>
          <w:lang w:eastAsia="zh-TW"/>
        </w:rPr>
      </w:pPr>
    </w:p>
    <w:p w14:paraId="1C1B4C05" w14:textId="00457FA8" w:rsidR="002D7AF6" w:rsidRDefault="00794F1E" w:rsidP="00D75368">
      <w:pPr>
        <w:pStyle w:val="1"/>
      </w:pPr>
      <w:bookmarkStart w:id="6" w:name="_Toc128062928"/>
      <w:r>
        <w:t xml:space="preserve">Design/ </w:t>
      </w:r>
      <w:r w:rsidR="00D75368">
        <w:t>Methodology</w:t>
      </w:r>
      <w:r w:rsidR="00AC7C18">
        <w:t>/ Appro</w:t>
      </w:r>
      <w:r w:rsidR="00D75368">
        <w:t>ach</w:t>
      </w:r>
      <w:bookmarkEnd w:id="6"/>
      <w:r w:rsidR="00D75368">
        <w:t xml:space="preserve"> </w:t>
      </w:r>
    </w:p>
    <w:p w14:paraId="0BB3DB46" w14:textId="31E0ECE7" w:rsidR="00D75368" w:rsidRDefault="00695BF0" w:rsidP="00E85ABC">
      <w:pPr>
        <w:pStyle w:val="2"/>
      </w:pPr>
      <w:bookmarkStart w:id="7" w:name="_Toc128062929"/>
      <w:r>
        <w:rPr>
          <w:rFonts w:hint="eastAsia"/>
        </w:rPr>
        <w:t>O</w:t>
      </w:r>
      <w:r>
        <w:t>verview</w:t>
      </w:r>
      <w:bookmarkEnd w:id="7"/>
    </w:p>
    <w:p w14:paraId="1CED2021" w14:textId="4FF64D08" w:rsidR="00695BF0" w:rsidRDefault="00695BF0" w:rsidP="002D7AF6">
      <w:pPr>
        <w:rPr>
          <w:lang w:eastAsia="zh-TW"/>
        </w:rPr>
      </w:pPr>
    </w:p>
    <w:p w14:paraId="36F60AD7" w14:textId="2FB26D69" w:rsidR="00695BF0" w:rsidRDefault="00695BF0" w:rsidP="00E85ABC">
      <w:pPr>
        <w:pStyle w:val="2"/>
      </w:pPr>
      <w:bookmarkStart w:id="8" w:name="_Toc128062930"/>
      <w:r>
        <w:t>Decision tree</w:t>
      </w:r>
      <w:bookmarkEnd w:id="8"/>
      <w:r>
        <w:t xml:space="preserve"> </w:t>
      </w:r>
    </w:p>
    <w:p w14:paraId="2E67AB05" w14:textId="0BF0E99F" w:rsidR="00695BF0" w:rsidRDefault="7D2600EB" w:rsidP="002D7AF6">
      <w:pPr>
        <w:rPr>
          <w:sz w:val="24"/>
          <w:szCs w:val="24"/>
          <w:lang w:eastAsia="zh-TW"/>
        </w:rPr>
      </w:pPr>
      <w:r w:rsidRPr="509BDE87">
        <w:rPr>
          <w:sz w:val="24"/>
          <w:szCs w:val="24"/>
          <w:lang w:eastAsia="zh-TW"/>
        </w:rPr>
        <w:t xml:space="preserve">Decision Tree Algorithm is one of the classification </w:t>
      </w:r>
      <w:r w:rsidR="76A89B8B" w:rsidRPr="509BDE87">
        <w:rPr>
          <w:sz w:val="24"/>
          <w:szCs w:val="24"/>
          <w:lang w:eastAsia="zh-TW"/>
        </w:rPr>
        <w:t>algorithms</w:t>
      </w:r>
      <w:r w:rsidRPr="509BDE87">
        <w:rPr>
          <w:sz w:val="24"/>
          <w:szCs w:val="24"/>
          <w:lang w:eastAsia="zh-TW"/>
        </w:rPr>
        <w:t xml:space="preserve"> for understanding the dataset</w:t>
      </w:r>
      <w:r w:rsidR="4D418241" w:rsidRPr="509BDE87">
        <w:rPr>
          <w:sz w:val="24"/>
          <w:szCs w:val="24"/>
          <w:lang w:eastAsia="zh-TW"/>
        </w:rPr>
        <w:t xml:space="preserve"> and predicting the future results</w:t>
      </w:r>
      <w:r w:rsidR="2D04DC5E" w:rsidRPr="509BDE87">
        <w:rPr>
          <w:sz w:val="24"/>
          <w:szCs w:val="24"/>
          <w:lang w:eastAsia="zh-TW"/>
        </w:rPr>
        <w:t xml:space="preserve"> by </w:t>
      </w:r>
      <w:r w:rsidR="125D1A2E" w:rsidRPr="509BDE87">
        <w:rPr>
          <w:sz w:val="24"/>
          <w:szCs w:val="24"/>
          <w:lang w:eastAsia="zh-TW"/>
        </w:rPr>
        <w:t>recursively</w:t>
      </w:r>
      <w:r w:rsidR="2D04DC5E" w:rsidRPr="509BDE87">
        <w:rPr>
          <w:sz w:val="24"/>
          <w:szCs w:val="24"/>
          <w:lang w:eastAsia="zh-TW"/>
        </w:rPr>
        <w:t xml:space="preserve"> partitioning the input dataset </w:t>
      </w:r>
      <w:r w:rsidR="74F28A67" w:rsidRPr="509BDE87">
        <w:rPr>
          <w:sz w:val="24"/>
          <w:szCs w:val="24"/>
          <w:lang w:eastAsia="zh-TW"/>
        </w:rPr>
        <w:t>into smaller sets</w:t>
      </w:r>
      <w:r w:rsidR="4D418241" w:rsidRPr="509BDE87">
        <w:rPr>
          <w:sz w:val="24"/>
          <w:szCs w:val="24"/>
          <w:lang w:eastAsia="zh-TW"/>
        </w:rPr>
        <w:t>.</w:t>
      </w:r>
      <w:r w:rsidR="51C6DE7A" w:rsidRPr="509BDE87">
        <w:rPr>
          <w:sz w:val="24"/>
          <w:szCs w:val="24"/>
          <w:lang w:eastAsia="zh-TW"/>
        </w:rPr>
        <w:t xml:space="preserve"> Since the decision trees </w:t>
      </w:r>
      <w:r w:rsidR="165F53B2" w:rsidRPr="509BDE87">
        <w:rPr>
          <w:sz w:val="24"/>
          <w:szCs w:val="24"/>
          <w:lang w:eastAsia="zh-TW"/>
        </w:rPr>
        <w:t xml:space="preserve">visualization is effective which will make the user view and understand how the </w:t>
      </w:r>
      <w:r w:rsidR="72438528" w:rsidRPr="509BDE87">
        <w:rPr>
          <w:sz w:val="24"/>
          <w:szCs w:val="24"/>
          <w:lang w:eastAsia="zh-TW"/>
        </w:rPr>
        <w:t xml:space="preserve">predictions </w:t>
      </w:r>
      <w:r w:rsidR="165F53B2" w:rsidRPr="509BDE87">
        <w:rPr>
          <w:sz w:val="24"/>
          <w:szCs w:val="24"/>
          <w:lang w:eastAsia="zh-TW"/>
        </w:rPr>
        <w:t>are obtained by the algorithm.</w:t>
      </w:r>
      <w:r w:rsidR="68D645EE" w:rsidRPr="509BDE87">
        <w:rPr>
          <w:sz w:val="24"/>
          <w:szCs w:val="24"/>
          <w:lang w:eastAsia="zh-TW"/>
        </w:rPr>
        <w:t xml:space="preserve"> They </w:t>
      </w:r>
      <w:r w:rsidR="00DF754E" w:rsidRPr="509BDE87">
        <w:rPr>
          <w:sz w:val="24"/>
          <w:szCs w:val="24"/>
          <w:lang w:eastAsia="zh-TW"/>
        </w:rPr>
        <w:t>provide</w:t>
      </w:r>
      <w:r w:rsidR="3FB5FA8E" w:rsidRPr="509BDE87">
        <w:rPr>
          <w:sz w:val="24"/>
          <w:szCs w:val="24"/>
          <w:lang w:eastAsia="zh-TW"/>
        </w:rPr>
        <w:t xml:space="preserve"> results </w:t>
      </w:r>
      <w:r w:rsidR="68D645EE" w:rsidRPr="509BDE87">
        <w:rPr>
          <w:sz w:val="24"/>
          <w:szCs w:val="24"/>
          <w:lang w:eastAsia="zh-TW"/>
        </w:rPr>
        <w:t xml:space="preserve">fast </w:t>
      </w:r>
      <w:r w:rsidR="1EA01B85" w:rsidRPr="509BDE87">
        <w:rPr>
          <w:sz w:val="24"/>
          <w:szCs w:val="24"/>
          <w:lang w:eastAsia="zh-TW"/>
        </w:rPr>
        <w:t>that</w:t>
      </w:r>
      <w:r w:rsidR="68D645EE" w:rsidRPr="509BDE87">
        <w:rPr>
          <w:sz w:val="24"/>
          <w:szCs w:val="24"/>
          <w:lang w:eastAsia="zh-TW"/>
        </w:rPr>
        <w:t xml:space="preserve"> will make them easy to </w:t>
      </w:r>
      <w:r w:rsidR="2218BB4C" w:rsidRPr="509BDE87">
        <w:rPr>
          <w:sz w:val="24"/>
          <w:szCs w:val="24"/>
          <w:lang w:eastAsia="zh-TW"/>
        </w:rPr>
        <w:t xml:space="preserve">train. </w:t>
      </w:r>
      <w:r w:rsidR="6A5159CD" w:rsidRPr="509BDE87">
        <w:rPr>
          <w:sz w:val="24"/>
          <w:szCs w:val="24"/>
          <w:lang w:eastAsia="zh-TW"/>
        </w:rPr>
        <w:t xml:space="preserve">They are good </w:t>
      </w:r>
      <w:r w:rsidR="713DB0F9" w:rsidRPr="509BDE87">
        <w:rPr>
          <w:sz w:val="24"/>
          <w:szCs w:val="24"/>
          <w:lang w:eastAsia="zh-TW"/>
        </w:rPr>
        <w:t>in handling both numerical and categorical datasets.</w:t>
      </w:r>
    </w:p>
    <w:p w14:paraId="0159D7BE" w14:textId="53D71D03" w:rsidR="00695BF0" w:rsidRDefault="00695BF0" w:rsidP="00E85ABC">
      <w:pPr>
        <w:pStyle w:val="2"/>
      </w:pPr>
      <w:bookmarkStart w:id="9" w:name="_Toc128062931"/>
      <w:r>
        <w:rPr>
          <w:rFonts w:hint="eastAsia"/>
        </w:rPr>
        <w:t>R</w:t>
      </w:r>
      <w:r>
        <w:t>andom Forest</w:t>
      </w:r>
      <w:bookmarkEnd w:id="9"/>
    </w:p>
    <w:p w14:paraId="21935769" w14:textId="38754A05" w:rsidR="00F572B9" w:rsidRDefault="00F572B9" w:rsidP="00F572B9">
      <w:r>
        <w:rPr>
          <w:rFonts w:hint="eastAsia"/>
        </w:rPr>
        <w:t>(</w:t>
      </w:r>
      <w:r>
        <w:t xml:space="preserve">Basic </w:t>
      </w:r>
      <w:r>
        <w:rPr>
          <w:rFonts w:hint="eastAsia"/>
        </w:rPr>
        <w:t>d</w:t>
      </w:r>
      <w:r>
        <w:t>escription … advantage/ disadvantage)</w:t>
      </w:r>
    </w:p>
    <w:p w14:paraId="2C8D0F91" w14:textId="3AE411E2" w:rsidR="00F572B9" w:rsidRDefault="00F572B9" w:rsidP="00F572B9"/>
    <w:p w14:paraId="3A9AFEE6" w14:textId="77777777" w:rsidR="00F572B9" w:rsidRPr="00A21B84" w:rsidRDefault="00F572B9" w:rsidP="00F572B9">
      <w:pPr>
        <w:rPr>
          <w:b/>
          <w:bCs/>
        </w:rPr>
      </w:pPr>
      <w:r w:rsidRPr="00A21B84">
        <w:rPr>
          <w:b/>
          <w:bCs/>
        </w:rPr>
        <w:t>Methodology</w:t>
      </w:r>
    </w:p>
    <w:p w14:paraId="6731937F" w14:textId="77777777" w:rsidR="00F572B9" w:rsidRDefault="00F572B9" w:rsidP="00F572B9">
      <w:pPr>
        <w:pStyle w:val="ab"/>
        <w:widowControl w:val="0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Da</w:t>
      </w:r>
      <w:r>
        <w:t>ta handling</w:t>
      </w:r>
    </w:p>
    <w:p w14:paraId="73F45616" w14:textId="77777777" w:rsidR="00F572B9" w:rsidRDefault="00F572B9" w:rsidP="00F572B9">
      <w:r>
        <w:rPr>
          <w:rFonts w:hint="eastAsia"/>
        </w:rPr>
        <w:t>D</w:t>
      </w:r>
      <w:r>
        <w:t>ata will be split to training (80 %) and testing (20%) set.</w:t>
      </w:r>
    </w:p>
    <w:p w14:paraId="7F9779DB" w14:textId="77777777" w:rsidR="00F572B9" w:rsidRDefault="00F572B9" w:rsidP="00F572B9"/>
    <w:p w14:paraId="712ACE1A" w14:textId="77777777" w:rsidR="00F572B9" w:rsidRDefault="00F572B9" w:rsidP="00F572B9">
      <w:pPr>
        <w:pStyle w:val="ab"/>
        <w:widowControl w:val="0"/>
        <w:numPr>
          <w:ilvl w:val="0"/>
          <w:numId w:val="11"/>
        </w:numPr>
        <w:spacing w:after="0" w:line="240" w:lineRule="auto"/>
        <w:ind w:leftChars="0"/>
      </w:pPr>
      <w:r>
        <w:t xml:space="preserve">Hyperparameter </w:t>
      </w:r>
      <w:proofErr w:type="gramStart"/>
      <w:r>
        <w:t>tuning</w:t>
      </w:r>
      <w:proofErr w:type="gramEnd"/>
    </w:p>
    <w:p w14:paraId="1231ABEA" w14:textId="77777777" w:rsidR="00F572B9" w:rsidRDefault="00F572B9" w:rsidP="00F572B9">
      <w:pPr>
        <w:pStyle w:val="ab"/>
        <w:widowControl w:val="0"/>
        <w:numPr>
          <w:ilvl w:val="1"/>
          <w:numId w:val="11"/>
        </w:numPr>
        <w:spacing w:after="0" w:line="240" w:lineRule="auto"/>
        <w:ind w:leftChars="0"/>
      </w:pPr>
      <w:r>
        <w:t>“</w:t>
      </w:r>
      <w:proofErr w:type="spellStart"/>
      <w:r>
        <w:t>mtry</w:t>
      </w:r>
      <w:proofErr w:type="spellEnd"/>
      <w:r>
        <w:t>” parameter</w:t>
      </w:r>
    </w:p>
    <w:p w14:paraId="169CFC36" w14:textId="04F6DDB6" w:rsidR="00F572B9" w:rsidRDefault="00F572B9" w:rsidP="00F572B9">
      <w:r>
        <w:t xml:space="preserve">It </w:t>
      </w:r>
      <w:r w:rsidRPr="008E2F97">
        <w:t>controls the number of randomly selected features that are used to determine the best split at each node</w:t>
      </w:r>
      <w:r>
        <w:t xml:space="preserve">. </w:t>
      </w:r>
      <w:proofErr w:type="gramStart"/>
      <w:r>
        <w:t>i.e.</w:t>
      </w:r>
      <w:proofErr w:type="gramEnd"/>
      <w:r>
        <w:t xml:space="preserve"> the level of fitting of the </w:t>
      </w:r>
      <w:del w:id="10" w:author="Kin Wa Chan" w:date="2023-02-23T17:41:00Z">
        <w:r w:rsidDel="00343532">
          <w:delText>algothrim</w:delText>
        </w:r>
      </w:del>
      <w:ins w:id="11" w:author="Kin Wa Chan" w:date="2023-02-23T17:41:00Z">
        <w:r w:rsidR="00343532">
          <w:t>algorithm</w:t>
        </w:r>
      </w:ins>
      <w:r>
        <w:t>.</w:t>
      </w:r>
    </w:p>
    <w:p w14:paraId="1F84730B" w14:textId="77777777" w:rsidR="00F572B9" w:rsidRDefault="00F572B9" w:rsidP="00F572B9">
      <w:r>
        <w:t xml:space="preserve"> </w:t>
      </w:r>
    </w:p>
    <w:p w14:paraId="373E3527" w14:textId="06BA5C8B" w:rsidR="00F572B9" w:rsidRPr="001E6AA5" w:rsidRDefault="00F572B9" w:rsidP="00F572B9">
      <w:proofErr w:type="spellStart"/>
      <w:r>
        <w:lastRenderedPageBreak/>
        <w:t>tuneRF</w:t>
      </w:r>
      <w:proofErr w:type="spellEnd"/>
      <w:r>
        <w:t>() is used in tuning the parameter</w:t>
      </w:r>
      <w:ins w:id="12" w:author="Kin Wa Chan" w:date="2023-02-23T19:36:00Z">
        <w:r w:rsidR="00870382">
          <w:t>:</w:t>
        </w:r>
        <w:r w:rsidR="00870382" w:rsidDel="00870382">
          <w:t xml:space="preserve"> </w:t>
        </w:r>
      </w:ins>
      <w:del w:id="13" w:author="Kin Wa Chan" w:date="2023-02-23T19:36:00Z">
        <w:r w:rsidDel="00870382">
          <w:delText>, n</w:delText>
        </w:r>
      </w:del>
      <w:del w:id="14" w:author="Kin Wa Chan" w:date="2023-02-23T17:42:00Z">
        <w:r w:rsidDel="002E31DF">
          <w:delText>tree = 2000 is used for the tuning (higher the value, better the result</w:delText>
        </w:r>
      </w:del>
      <w:del w:id="15" w:author="Kin Wa Chan" w:date="2023-02-23T17:41:00Z">
        <w:r w:rsidDel="002E31DF">
          <w:delText xml:space="preserve">, after testing the result become </w:delText>
        </w:r>
      </w:del>
    </w:p>
    <w:p w14:paraId="6889EFEF" w14:textId="77777777" w:rsidR="00F572B9" w:rsidDel="00870382" w:rsidRDefault="00F572B9" w:rsidP="00F572B9">
      <w:pPr>
        <w:rPr>
          <w:del w:id="16" w:author="Kin Wa Chan" w:date="2023-02-23T19:36:00Z"/>
        </w:rPr>
      </w:pPr>
    </w:p>
    <w:p w14:paraId="0EC68AB4" w14:textId="739A1A71" w:rsidR="00F572B9" w:rsidDel="00870382" w:rsidRDefault="00F572B9" w:rsidP="00F572B9">
      <w:pPr>
        <w:rPr>
          <w:del w:id="17" w:author="Kin Wa Chan" w:date="2023-02-23T19:36:00Z"/>
        </w:rPr>
      </w:pPr>
      <w:del w:id="18" w:author="Kin Wa Chan" w:date="2023-02-23T19:36:00Z">
        <w:r w:rsidDel="00870382">
          <w:delText>Trial for different ntree value (higher the value, better the result)</w:delText>
        </w:r>
      </w:del>
    </w:p>
    <w:p w14:paraId="71C3DDED" w14:textId="77777777" w:rsidR="00F572B9" w:rsidRDefault="00F572B9" w:rsidP="00F572B9">
      <w:pPr>
        <w:rPr>
          <w:ins w:id="19" w:author="Kin Wa Chan" w:date="2023-02-23T17:22:00Z"/>
        </w:rPr>
      </w:pPr>
    </w:p>
    <w:p w14:paraId="2D84F117" w14:textId="77777777" w:rsidR="00870382" w:rsidRDefault="00870382" w:rsidP="00870382">
      <w:pPr>
        <w:pStyle w:val="HTML"/>
        <w:shd w:val="clear" w:color="auto" w:fill="FFFFFF"/>
        <w:wordWrap w:val="0"/>
        <w:rPr>
          <w:ins w:id="20" w:author="Kin Wa Chan" w:date="2023-02-23T19:36:00Z"/>
          <w:rStyle w:val="gnd-iwgdn2b"/>
          <w:rFonts w:ascii="Lucida Console" w:eastAsiaTheme="majorEastAsia" w:hAnsi="Lucida Console"/>
          <w:color w:val="0000FF"/>
        </w:rPr>
      </w:pPr>
      <w:ins w:id="21" w:author="Kin Wa Chan" w:date="2023-02-23T19:36:00Z">
        <w:r>
          <w:rPr>
            <w:rStyle w:val="gnd-iwgdo3b"/>
            <w:rFonts w:ascii="Lucida Console" w:hAnsi="Lucida Console"/>
            <w:color w:val="0000FF"/>
          </w:rPr>
          <w:t xml:space="preserve">&gt; </w:t>
        </w:r>
        <w:r>
          <w:rPr>
            <w:rStyle w:val="gnd-iwgdn2b"/>
            <w:rFonts w:ascii="Lucida Console" w:eastAsiaTheme="majorEastAsia" w:hAnsi="Lucida Console"/>
            <w:color w:val="0000FF"/>
          </w:rPr>
          <w:t xml:space="preserve">model &lt;- </w:t>
        </w:r>
        <w:proofErr w:type="spellStart"/>
        <w:r>
          <w:rPr>
            <w:rStyle w:val="gnd-iwgdn2b"/>
            <w:rFonts w:ascii="Lucida Console" w:eastAsiaTheme="majorEastAsia" w:hAnsi="Lucida Console"/>
            <w:color w:val="0000FF"/>
          </w:rPr>
          <w:t>tuneRF</w:t>
        </w:r>
        <w:proofErr w:type="spellEnd"/>
        <w:r>
          <w:rPr>
            <w:rStyle w:val="gnd-iwgdn2b"/>
            <w:rFonts w:ascii="Lucida Console" w:eastAsiaTheme="majorEastAsia" w:hAnsi="Lucida Console"/>
            <w:color w:val="0000FF"/>
          </w:rPr>
          <w:t>(</w:t>
        </w:r>
        <w:proofErr w:type="gramStart"/>
        <w:r>
          <w:rPr>
            <w:rStyle w:val="gnd-iwgdn2b"/>
            <w:rFonts w:ascii="Lucida Console" w:eastAsiaTheme="majorEastAsia" w:hAnsi="Lucida Console"/>
            <w:color w:val="0000FF"/>
          </w:rPr>
          <w:t>train[</w:t>
        </w:r>
        <w:proofErr w:type="gramEnd"/>
        <w:r>
          <w:rPr>
            <w:rStyle w:val="gnd-iwgdn2b"/>
            <w:rFonts w:ascii="Lucida Console" w:eastAsiaTheme="majorEastAsia" w:hAnsi="Lucida Console"/>
            <w:color w:val="0000FF"/>
          </w:rPr>
          <w:t xml:space="preserve">,1:6], train[,7] , </w:t>
        </w:r>
        <w:proofErr w:type="spellStart"/>
        <w:r>
          <w:rPr>
            <w:rStyle w:val="gnd-iwgdn2b"/>
            <w:rFonts w:ascii="Lucida Console" w:eastAsiaTheme="majorEastAsia" w:hAnsi="Lucida Console"/>
            <w:color w:val="0000FF"/>
          </w:rPr>
          <w:t>mtryStart</w:t>
        </w:r>
        <w:proofErr w:type="spellEnd"/>
        <w:r>
          <w:rPr>
            <w:rStyle w:val="gnd-iwgdn2b"/>
            <w:rFonts w:ascii="Lucida Console" w:eastAsiaTheme="majorEastAsia" w:hAnsi="Lucida Console"/>
            <w:color w:val="0000FF"/>
          </w:rPr>
          <w:t xml:space="preserve"> = 2)</w:t>
        </w:r>
      </w:ins>
    </w:p>
    <w:p w14:paraId="6021D945" w14:textId="77777777" w:rsidR="00870382" w:rsidRDefault="00870382" w:rsidP="00870382">
      <w:pPr>
        <w:pStyle w:val="HTML"/>
        <w:shd w:val="clear" w:color="auto" w:fill="FFFFFF"/>
        <w:wordWrap w:val="0"/>
        <w:rPr>
          <w:ins w:id="22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ins w:id="23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mtry</w:t>
        </w:r>
        <w:proofErr w:type="spellEnd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 = </w:t>
        </w:r>
        <w:proofErr w:type="gramStart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2  OOB</w:t>
        </w:r>
        <w:proofErr w:type="gramEnd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 error = 5.56% </w:t>
        </w:r>
      </w:ins>
    </w:p>
    <w:p w14:paraId="0D9904B6" w14:textId="77777777" w:rsidR="00870382" w:rsidRDefault="00870382" w:rsidP="00870382">
      <w:pPr>
        <w:pStyle w:val="HTML"/>
        <w:shd w:val="clear" w:color="auto" w:fill="FFFFFF"/>
        <w:wordWrap w:val="0"/>
        <w:rPr>
          <w:ins w:id="24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ins w:id="25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Searching left ...</w:t>
        </w:r>
      </w:ins>
    </w:p>
    <w:p w14:paraId="42566906" w14:textId="77777777" w:rsidR="00870382" w:rsidRDefault="00870382" w:rsidP="00870382">
      <w:pPr>
        <w:pStyle w:val="HTML"/>
        <w:shd w:val="clear" w:color="auto" w:fill="FFFFFF"/>
        <w:wordWrap w:val="0"/>
        <w:rPr>
          <w:ins w:id="26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ins w:id="27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mtry</w:t>
        </w:r>
        <w:proofErr w:type="spellEnd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 = 1 </w:t>
        </w:r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ab/>
          <w:t xml:space="preserve">OOB error = 26.45% </w:t>
        </w:r>
      </w:ins>
    </w:p>
    <w:p w14:paraId="0807D9C9" w14:textId="77777777" w:rsidR="00870382" w:rsidRDefault="00870382" w:rsidP="00870382">
      <w:pPr>
        <w:pStyle w:val="HTML"/>
        <w:shd w:val="clear" w:color="auto" w:fill="FFFFFF"/>
        <w:wordWrap w:val="0"/>
        <w:rPr>
          <w:ins w:id="28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ins w:id="29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-3.753247 0.05 </w:t>
        </w:r>
      </w:ins>
    </w:p>
    <w:p w14:paraId="303A95E3" w14:textId="77777777" w:rsidR="00870382" w:rsidRDefault="00870382" w:rsidP="00870382">
      <w:pPr>
        <w:pStyle w:val="HTML"/>
        <w:shd w:val="clear" w:color="auto" w:fill="FFFFFF"/>
        <w:wordWrap w:val="0"/>
        <w:rPr>
          <w:ins w:id="30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ins w:id="31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Searching right ...</w:t>
        </w:r>
      </w:ins>
    </w:p>
    <w:p w14:paraId="52950333" w14:textId="77777777" w:rsidR="00870382" w:rsidRDefault="00870382" w:rsidP="00870382">
      <w:pPr>
        <w:pStyle w:val="HTML"/>
        <w:shd w:val="clear" w:color="auto" w:fill="FFFFFF"/>
        <w:wordWrap w:val="0"/>
        <w:rPr>
          <w:ins w:id="32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ins w:id="33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mtry</w:t>
        </w:r>
        <w:proofErr w:type="spellEnd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 = 4 </w:t>
        </w:r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ab/>
          <w:t xml:space="preserve">OOB error = 2.75% </w:t>
        </w:r>
      </w:ins>
    </w:p>
    <w:p w14:paraId="39A89E49" w14:textId="77777777" w:rsidR="00870382" w:rsidRDefault="00870382" w:rsidP="00870382">
      <w:pPr>
        <w:pStyle w:val="HTML"/>
        <w:shd w:val="clear" w:color="auto" w:fill="FFFFFF"/>
        <w:wordWrap w:val="0"/>
        <w:rPr>
          <w:ins w:id="34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ins w:id="35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0.5064935 0.05 </w:t>
        </w:r>
      </w:ins>
    </w:p>
    <w:p w14:paraId="14CD196F" w14:textId="77777777" w:rsidR="00870382" w:rsidRDefault="00870382" w:rsidP="00870382">
      <w:pPr>
        <w:pStyle w:val="HTML"/>
        <w:shd w:val="clear" w:color="auto" w:fill="FFFFFF"/>
        <w:wordWrap w:val="0"/>
        <w:rPr>
          <w:ins w:id="36" w:author="Kin Wa Chan" w:date="2023-02-23T19:36:00Z"/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ins w:id="37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>mtry</w:t>
        </w:r>
        <w:proofErr w:type="spellEnd"/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 = 6 </w:t>
        </w:r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ab/>
          <w:t xml:space="preserve">OOB error = 2.67% </w:t>
        </w:r>
      </w:ins>
    </w:p>
    <w:p w14:paraId="1B5572AC" w14:textId="77777777" w:rsidR="00870382" w:rsidRDefault="00870382" w:rsidP="00870382">
      <w:pPr>
        <w:pStyle w:val="HTML"/>
        <w:shd w:val="clear" w:color="auto" w:fill="FFFFFF"/>
        <w:wordWrap w:val="0"/>
        <w:rPr>
          <w:ins w:id="38" w:author="Kin Wa Chan" w:date="2023-02-23T19:36:00Z"/>
          <w:rFonts w:ascii="Lucida Console" w:hAnsi="Lucida Console"/>
          <w:color w:val="000000"/>
        </w:rPr>
      </w:pPr>
      <w:ins w:id="39" w:author="Kin Wa Chan" w:date="2023-02-23T19:36:00Z">
        <w:r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 xml:space="preserve">0.02631579 0.05 </w:t>
        </w:r>
      </w:ins>
    </w:p>
    <w:p w14:paraId="283EFADE" w14:textId="77777777" w:rsidR="00494CB2" w:rsidRDefault="00494CB2" w:rsidP="00F572B9">
      <w:pPr>
        <w:rPr>
          <w:ins w:id="40" w:author="Kin Wa Chan" w:date="2023-02-23T17:22:00Z"/>
        </w:rPr>
      </w:pPr>
    </w:p>
    <w:p w14:paraId="1C0F5FB7" w14:textId="685EACC8" w:rsidR="00494CB2" w:rsidRDefault="005E6537" w:rsidP="00F572B9">
      <w:pPr>
        <w:rPr>
          <w:ins w:id="41" w:author="Kin Wa Chan" w:date="2023-02-23T17:24:00Z"/>
        </w:rPr>
      </w:pPr>
      <w:ins w:id="42" w:author="Kin Wa Chan" w:date="2023-02-23T19:37:00Z">
        <w:r w:rsidRPr="005E6537">
          <w:drawing>
            <wp:inline distT="0" distB="0" distL="0" distR="0" wp14:anchorId="131760C8" wp14:editId="5F9DDA6B">
              <wp:extent cx="5943600" cy="4607560"/>
              <wp:effectExtent l="0" t="0" r="0" b="2540"/>
              <wp:docPr id="12" name="圖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07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7B037E" w14:textId="3E5A1823" w:rsidR="00854588" w:rsidDel="00870382" w:rsidRDefault="00854588" w:rsidP="00F572B9">
      <w:pPr>
        <w:rPr>
          <w:del w:id="43" w:author="Kin Wa Chan" w:date="2023-02-23T19:36:00Z"/>
        </w:rPr>
      </w:pPr>
    </w:p>
    <w:p w14:paraId="0225B254" w14:textId="7B637634" w:rsidR="00F572B9" w:rsidRPr="00A21B84" w:rsidDel="00870382" w:rsidRDefault="00F572B9" w:rsidP="00F572B9">
      <w:pPr>
        <w:rPr>
          <w:del w:id="44" w:author="Kin Wa Chan" w:date="2023-02-23T19:36:00Z"/>
          <w:u w:val="single"/>
        </w:rPr>
      </w:pPr>
      <w:del w:id="45" w:author="Kin Wa Chan" w:date="2023-02-23T19:36:00Z">
        <w:r w:rsidRPr="00A21B84" w:rsidDel="00870382">
          <w:rPr>
            <w:u w:val="single"/>
          </w:rPr>
          <w:delText xml:space="preserve">ntree = </w:delText>
        </w:r>
      </w:del>
      <w:del w:id="46" w:author="Kin Wa Chan" w:date="2023-02-23T17:49:00Z">
        <w:r w:rsidRPr="00A21B84" w:rsidDel="00374798">
          <w:rPr>
            <w:u w:val="single"/>
          </w:rPr>
          <w:delText>5</w:delText>
        </w:r>
      </w:del>
      <w:del w:id="47" w:author="Kin Wa Chan" w:date="2023-02-23T19:36:00Z">
        <w:r w:rsidRPr="00A21B84" w:rsidDel="00870382">
          <w:rPr>
            <w:u w:val="single"/>
          </w:rPr>
          <w:delText>00</w:delText>
        </w:r>
      </w:del>
    </w:p>
    <w:p w14:paraId="7B370346" w14:textId="31BAAB6B" w:rsidR="00F572B9" w:rsidDel="00870382" w:rsidRDefault="00F572B9" w:rsidP="00F572B9">
      <w:pPr>
        <w:rPr>
          <w:del w:id="48" w:author="Kin Wa Chan" w:date="2023-02-23T19:36:00Z"/>
        </w:rPr>
      </w:pPr>
    </w:p>
    <w:p w14:paraId="08858E92" w14:textId="1D51C41A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49" w:author="Kin Wa Chan" w:date="2023-02-23T17:49:00Z"/>
          <w:rFonts w:ascii="Lucida Console" w:eastAsia="Times New Roman" w:hAnsi="Lucida Console" w:cs="Courier New"/>
          <w:color w:val="0000FF"/>
          <w:sz w:val="20"/>
          <w:szCs w:val="20"/>
        </w:rPr>
      </w:pPr>
      <w:del w:id="50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FF"/>
            <w:sz w:val="20"/>
            <w:szCs w:val="20"/>
          </w:rPr>
          <w:delText>&gt; model &lt;- tuneRF(train[,1:6], train[,7] , mtryStart = 2, ntree= 500)</w:delText>
        </w:r>
      </w:del>
    </w:p>
    <w:p w14:paraId="06BB1E15" w14:textId="0577ADDE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51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52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mtry = 2  OOB error = 3.97% </w:delText>
        </w:r>
      </w:del>
    </w:p>
    <w:p w14:paraId="537DB118" w14:textId="066FA85C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53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54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>Searching left ...</w:delText>
        </w:r>
      </w:del>
    </w:p>
    <w:p w14:paraId="17FFB8AB" w14:textId="39140444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55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56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mtry = 1 </w:delText>
        </w:r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ab/>
          <w:delText xml:space="preserve">OOB error = 28.76% </w:delText>
        </w:r>
      </w:del>
    </w:p>
    <w:p w14:paraId="485C2E85" w14:textId="731FFB39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57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58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-6.236364 0.05 </w:delText>
        </w:r>
      </w:del>
    </w:p>
    <w:p w14:paraId="13717937" w14:textId="696E56E0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59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60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>Searching right ...</w:delText>
        </w:r>
      </w:del>
    </w:p>
    <w:p w14:paraId="0343DEBE" w14:textId="49716C6F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61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62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mtry = 4 </w:delText>
        </w:r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ab/>
          <w:delText xml:space="preserve">OOB error = 2.46% </w:delText>
        </w:r>
      </w:del>
    </w:p>
    <w:p w14:paraId="5DC4D57F" w14:textId="4D90F0BC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63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64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0.3818182 0.05 </w:delText>
        </w:r>
      </w:del>
    </w:p>
    <w:p w14:paraId="633F4500" w14:textId="4AD7AEA7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65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del w:id="66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highlight w:val="yellow"/>
            <w:bdr w:val="none" w:sz="0" w:space="0" w:color="auto" w:frame="1"/>
          </w:rPr>
          <w:delText xml:space="preserve">mtry = 6 </w:delText>
        </w:r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highlight w:val="yellow"/>
            <w:bdr w:val="none" w:sz="0" w:space="0" w:color="auto" w:frame="1"/>
          </w:rPr>
          <w:tab/>
          <w:delText>OOB error = 2.1%</w:delText>
        </w:r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 </w:delText>
        </w:r>
      </w:del>
    </w:p>
    <w:p w14:paraId="0D46F602" w14:textId="689CC323" w:rsidR="00F572B9" w:rsidRPr="00A21B84" w:rsidDel="00030476" w:rsidRDefault="00F572B9" w:rsidP="00F5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del w:id="67" w:author="Kin Wa Chan" w:date="2023-02-23T17:49:00Z"/>
          <w:rFonts w:ascii="Lucida Console" w:eastAsia="Times New Roman" w:hAnsi="Lucida Console" w:cs="Courier New"/>
          <w:color w:val="000000"/>
          <w:sz w:val="20"/>
          <w:szCs w:val="20"/>
        </w:rPr>
      </w:pPr>
      <w:del w:id="68" w:author="Kin Wa Chan" w:date="2023-02-23T17:49:00Z">
        <w:r w:rsidRPr="00A21B84" w:rsidDel="00030476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delText xml:space="preserve">0.1470588 0.05 </w:delText>
        </w:r>
      </w:del>
    </w:p>
    <w:p w14:paraId="76585881" w14:textId="77777777" w:rsidR="00F572B9" w:rsidRDefault="00F572B9" w:rsidP="00F572B9"/>
    <w:p w14:paraId="36484C64" w14:textId="476E8E29" w:rsidR="00F572B9" w:rsidDel="001F15D6" w:rsidRDefault="00F572B9" w:rsidP="00F572B9">
      <w:pPr>
        <w:rPr>
          <w:del w:id="69" w:author="Kin Wa Chan" w:date="2023-02-23T19:13:00Z"/>
        </w:rPr>
      </w:pPr>
    </w:p>
    <w:p w14:paraId="0EA7782A" w14:textId="5EA80D17" w:rsidR="00F572B9" w:rsidDel="005E6537" w:rsidRDefault="00F572B9" w:rsidP="00F572B9">
      <w:pPr>
        <w:rPr>
          <w:del w:id="70" w:author="Kin Wa Chan" w:date="2023-02-23T19:37:00Z"/>
        </w:rPr>
      </w:pPr>
      <w:del w:id="71" w:author="Kin Wa Chan" w:date="2023-02-23T17:50:00Z">
        <w:r w:rsidRPr="00BB15FC" w:rsidDel="00030476">
          <w:rPr>
            <w:noProof/>
          </w:rPr>
          <w:lastRenderedPageBreak/>
          <w:drawing>
            <wp:inline distT="0" distB="0" distL="0" distR="0" wp14:anchorId="0C41C37F" wp14:editId="700B1441">
              <wp:extent cx="5274310" cy="4088765"/>
              <wp:effectExtent l="0" t="0" r="2540" b="6985"/>
              <wp:docPr id="8" name="圖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88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9B9A2F2" w14:textId="77777777" w:rsidR="00F572B9" w:rsidRPr="00BB15FC" w:rsidRDefault="00F572B9" w:rsidP="00F572B9"/>
    <w:p w14:paraId="71AD06E3" w14:textId="1633FCF6" w:rsidR="00F572B9" w:rsidDel="00030476" w:rsidRDefault="00F572B9" w:rsidP="00F572B9">
      <w:pPr>
        <w:rPr>
          <w:del w:id="72" w:author="Kin Wa Chan" w:date="2023-02-23T17:50:00Z"/>
          <w:u w:val="single"/>
        </w:rPr>
      </w:pPr>
      <w:del w:id="73" w:author="Kin Wa Chan" w:date="2023-02-23T17:50:00Z">
        <w:r w:rsidRPr="00A21B84" w:rsidDel="00030476">
          <w:rPr>
            <w:u w:val="single"/>
          </w:rPr>
          <w:delText>ntree= 1000</w:delText>
        </w:r>
      </w:del>
    </w:p>
    <w:p w14:paraId="15EE1EAA" w14:textId="546D4D35" w:rsidR="00F572B9" w:rsidDel="00030476" w:rsidRDefault="00F572B9" w:rsidP="00F572B9">
      <w:pPr>
        <w:rPr>
          <w:del w:id="74" w:author="Kin Wa Chan" w:date="2023-02-23T17:50:00Z"/>
          <w:u w:val="single"/>
        </w:rPr>
      </w:pPr>
    </w:p>
    <w:p w14:paraId="6B1B1E52" w14:textId="47DF27ED" w:rsidR="00F572B9" w:rsidDel="00030476" w:rsidRDefault="00F572B9" w:rsidP="00F572B9">
      <w:pPr>
        <w:pStyle w:val="HTML"/>
        <w:shd w:val="clear" w:color="auto" w:fill="FFFFFF"/>
        <w:wordWrap w:val="0"/>
        <w:rPr>
          <w:del w:id="75" w:author="Kin Wa Chan" w:date="2023-02-23T17:50:00Z"/>
          <w:rStyle w:val="gnd-iwgdn2b"/>
          <w:rFonts w:ascii="Lucida Console" w:hAnsi="Lucida Console"/>
          <w:color w:val="0000FF"/>
        </w:rPr>
      </w:pPr>
      <w:del w:id="76" w:author="Kin Wa Chan" w:date="2023-02-23T17:50:00Z">
        <w:r w:rsidDel="00030476">
          <w:rPr>
            <w:rStyle w:val="gnd-iwgdo3b"/>
            <w:rFonts w:ascii="Lucida Console" w:hAnsi="Lucida Console"/>
            <w:color w:val="0000FF"/>
          </w:rPr>
          <w:delText xml:space="preserve">&gt; </w:delText>
        </w:r>
        <w:r w:rsidDel="00030476">
          <w:rPr>
            <w:rStyle w:val="gnd-iwgdn2b"/>
            <w:rFonts w:ascii="Lucida Console" w:hAnsi="Lucida Console"/>
            <w:color w:val="0000FF"/>
          </w:rPr>
          <w:delText>model &lt;- tuneRF(train[,1:6], train[,7] , mtryStart = 2, ntree= 1000)</w:delText>
        </w:r>
      </w:del>
    </w:p>
    <w:p w14:paraId="0A672355" w14:textId="6E358C04" w:rsidR="00F572B9" w:rsidDel="00030476" w:rsidRDefault="00F572B9" w:rsidP="00F572B9">
      <w:pPr>
        <w:pStyle w:val="HTML"/>
        <w:shd w:val="clear" w:color="auto" w:fill="FFFFFF"/>
        <w:wordWrap w:val="0"/>
        <w:rPr>
          <w:del w:id="77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78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mtry = 2  OOB error = 3.83% </w:delText>
        </w:r>
      </w:del>
    </w:p>
    <w:p w14:paraId="31C32AF4" w14:textId="75989DC7" w:rsidR="00F572B9" w:rsidDel="00030476" w:rsidRDefault="00F572B9" w:rsidP="00F572B9">
      <w:pPr>
        <w:pStyle w:val="HTML"/>
        <w:shd w:val="clear" w:color="auto" w:fill="FFFFFF"/>
        <w:wordWrap w:val="0"/>
        <w:rPr>
          <w:del w:id="79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80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>Searching left ...</w:delText>
        </w:r>
      </w:del>
    </w:p>
    <w:p w14:paraId="27539986" w14:textId="791D82E0" w:rsidR="00F572B9" w:rsidDel="00030476" w:rsidRDefault="00F572B9" w:rsidP="00F572B9">
      <w:pPr>
        <w:pStyle w:val="HTML"/>
        <w:shd w:val="clear" w:color="auto" w:fill="FFFFFF"/>
        <w:wordWrap w:val="0"/>
        <w:rPr>
          <w:del w:id="81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82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mtry = 1 </w:delText>
        </w:r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ab/>
          <w:delText xml:space="preserve">OOB error = 28.11% </w:delText>
        </w:r>
      </w:del>
    </w:p>
    <w:p w14:paraId="4D357D13" w14:textId="45792A56" w:rsidR="00F572B9" w:rsidDel="00030476" w:rsidRDefault="00F572B9" w:rsidP="00F572B9">
      <w:pPr>
        <w:pStyle w:val="HTML"/>
        <w:shd w:val="clear" w:color="auto" w:fill="FFFFFF"/>
        <w:wordWrap w:val="0"/>
        <w:rPr>
          <w:del w:id="83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84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-6.339623 0.05 </w:delText>
        </w:r>
      </w:del>
    </w:p>
    <w:p w14:paraId="180C221D" w14:textId="1DFCFEE3" w:rsidR="00F572B9" w:rsidDel="00030476" w:rsidRDefault="00F572B9" w:rsidP="00F572B9">
      <w:pPr>
        <w:pStyle w:val="HTML"/>
        <w:shd w:val="clear" w:color="auto" w:fill="FFFFFF"/>
        <w:wordWrap w:val="0"/>
        <w:rPr>
          <w:del w:id="85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86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>Searching right ...</w:delText>
        </w:r>
      </w:del>
    </w:p>
    <w:p w14:paraId="24856EB4" w14:textId="40B909FF" w:rsidR="00F572B9" w:rsidDel="00030476" w:rsidRDefault="00F572B9" w:rsidP="00F572B9">
      <w:pPr>
        <w:pStyle w:val="HTML"/>
        <w:shd w:val="clear" w:color="auto" w:fill="FFFFFF"/>
        <w:wordWrap w:val="0"/>
        <w:rPr>
          <w:del w:id="87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88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mtry = 4 </w:delText>
        </w:r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tab/>
          <w:delText xml:space="preserve">OOB error = 2.31% </w:delText>
        </w:r>
      </w:del>
    </w:p>
    <w:p w14:paraId="2DF4C3C3" w14:textId="35F5EF9D" w:rsidR="00F572B9" w:rsidDel="00030476" w:rsidRDefault="00F572B9" w:rsidP="00F572B9">
      <w:pPr>
        <w:pStyle w:val="HTML"/>
        <w:shd w:val="clear" w:color="auto" w:fill="FFFFFF"/>
        <w:wordWrap w:val="0"/>
        <w:rPr>
          <w:del w:id="89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90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0.3962264 0.05 </w:delText>
        </w:r>
      </w:del>
    </w:p>
    <w:p w14:paraId="2206D78C" w14:textId="501935C5" w:rsidR="00F572B9" w:rsidDel="00030476" w:rsidRDefault="00F572B9" w:rsidP="00F572B9">
      <w:pPr>
        <w:pStyle w:val="HTML"/>
        <w:shd w:val="clear" w:color="auto" w:fill="FFFFFF"/>
        <w:wordWrap w:val="0"/>
        <w:rPr>
          <w:del w:id="91" w:author="Kin Wa Chan" w:date="2023-02-23T17:50:00Z"/>
          <w:rStyle w:val="gnd-iwgdh3b"/>
          <w:rFonts w:ascii="Lucida Console" w:hAnsi="Lucida Console"/>
          <w:color w:val="000000"/>
          <w:bdr w:val="none" w:sz="0" w:space="0" w:color="auto" w:frame="1"/>
        </w:rPr>
      </w:pPr>
      <w:del w:id="92" w:author="Kin Wa Chan" w:date="2023-02-23T17:50:00Z">
        <w:r w:rsidRPr="00A21B84" w:rsidDel="00030476">
          <w:rPr>
            <w:rStyle w:val="gnd-iwgdh3b"/>
            <w:rFonts w:ascii="Lucida Console" w:hAnsi="Lucida Console"/>
            <w:color w:val="000000"/>
            <w:highlight w:val="yellow"/>
            <w:bdr w:val="none" w:sz="0" w:space="0" w:color="auto" w:frame="1"/>
          </w:rPr>
          <w:delText xml:space="preserve">mtry = 6 </w:delText>
        </w:r>
        <w:r w:rsidRPr="00A21B84" w:rsidDel="00030476">
          <w:rPr>
            <w:rStyle w:val="gnd-iwgdh3b"/>
            <w:rFonts w:ascii="Lucida Console" w:hAnsi="Lucida Console"/>
            <w:color w:val="000000"/>
            <w:highlight w:val="yellow"/>
            <w:bdr w:val="none" w:sz="0" w:space="0" w:color="auto" w:frame="1"/>
          </w:rPr>
          <w:tab/>
          <w:delText>OOB error = 2.24%</w:delText>
        </w:r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 </w:delText>
        </w:r>
      </w:del>
    </w:p>
    <w:p w14:paraId="7B87E92D" w14:textId="50AB8EC0" w:rsidR="00F572B9" w:rsidDel="00030476" w:rsidRDefault="00F572B9" w:rsidP="00F572B9">
      <w:pPr>
        <w:pStyle w:val="HTML"/>
        <w:shd w:val="clear" w:color="auto" w:fill="FFFFFF"/>
        <w:wordWrap w:val="0"/>
        <w:rPr>
          <w:del w:id="93" w:author="Kin Wa Chan" w:date="2023-02-23T17:50:00Z"/>
          <w:rFonts w:ascii="Lucida Console" w:hAnsi="Lucida Console"/>
          <w:color w:val="000000"/>
        </w:rPr>
      </w:pPr>
      <w:del w:id="94" w:author="Kin Wa Chan" w:date="2023-02-23T17:50:00Z">
        <w:r w:rsidDel="00030476">
          <w:rPr>
            <w:rStyle w:val="gnd-iwgdh3b"/>
            <w:rFonts w:ascii="Lucida Console" w:hAnsi="Lucida Console"/>
            <w:color w:val="000000"/>
            <w:bdr w:val="none" w:sz="0" w:space="0" w:color="auto" w:frame="1"/>
          </w:rPr>
          <w:delText xml:space="preserve">0.03125 0.05 </w:delText>
        </w:r>
      </w:del>
    </w:p>
    <w:p w14:paraId="280962F4" w14:textId="77777777" w:rsidR="00F572B9" w:rsidRPr="00A21B84" w:rsidDel="001F15D6" w:rsidRDefault="00F572B9" w:rsidP="00F572B9">
      <w:pPr>
        <w:rPr>
          <w:del w:id="95" w:author="Kin Wa Chan" w:date="2023-02-23T19:13:00Z"/>
          <w:u w:val="single"/>
        </w:rPr>
      </w:pPr>
    </w:p>
    <w:p w14:paraId="0B25EB02" w14:textId="32EEB2A8" w:rsidR="00F572B9" w:rsidDel="001F15D6" w:rsidRDefault="00F572B9" w:rsidP="00F572B9">
      <w:pPr>
        <w:rPr>
          <w:del w:id="96" w:author="Kin Wa Chan" w:date="2023-02-23T19:13:00Z"/>
        </w:rPr>
      </w:pPr>
      <w:del w:id="97" w:author="Kin Wa Chan" w:date="2023-02-23T17:50:00Z">
        <w:r w:rsidRPr="00BB15FC" w:rsidDel="00030476">
          <w:rPr>
            <w:noProof/>
          </w:rPr>
          <w:lastRenderedPageBreak/>
          <w:drawing>
            <wp:inline distT="0" distB="0" distL="0" distR="0" wp14:anchorId="5414ED92" wp14:editId="0A48B42C">
              <wp:extent cx="5274310" cy="4088765"/>
              <wp:effectExtent l="0" t="0" r="2540" b="6985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88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8B56053" w14:textId="77777777" w:rsidR="00F572B9" w:rsidDel="001F15D6" w:rsidRDefault="00F572B9" w:rsidP="00F572B9">
      <w:pPr>
        <w:rPr>
          <w:del w:id="98" w:author="Kin Wa Chan" w:date="2023-02-23T19:13:00Z"/>
        </w:rPr>
      </w:pPr>
    </w:p>
    <w:p w14:paraId="713D3D9F" w14:textId="3F199213" w:rsidR="00F572B9" w:rsidRDefault="00F572B9" w:rsidP="00F572B9">
      <w:r>
        <w:rPr>
          <w:rFonts w:hint="eastAsia"/>
        </w:rPr>
        <w:t>W</w:t>
      </w:r>
      <w:r>
        <w:t xml:space="preserve">e see </w:t>
      </w:r>
      <w:proofErr w:type="spellStart"/>
      <w:r w:rsidRPr="001F15D6">
        <w:rPr>
          <w:highlight w:val="green"/>
          <w:rPrChange w:id="99" w:author="Kin Wa Chan" w:date="2023-02-23T19:13:00Z">
            <w:rPr>
              <w:highlight w:val="yellow"/>
            </w:rPr>
          </w:rPrChange>
        </w:rPr>
        <w:t>mtry</w:t>
      </w:r>
      <w:proofErr w:type="spellEnd"/>
      <w:r w:rsidRPr="001F15D6">
        <w:rPr>
          <w:highlight w:val="green"/>
          <w:rPrChange w:id="100" w:author="Kin Wa Chan" w:date="2023-02-23T19:13:00Z">
            <w:rPr>
              <w:highlight w:val="yellow"/>
            </w:rPr>
          </w:rPrChange>
        </w:rPr>
        <w:t xml:space="preserve"> = 6</w:t>
      </w:r>
      <w:del w:id="101" w:author="Kin Wa Chan" w:date="2023-02-23T19:37:00Z">
        <w:r w:rsidDel="005E6537">
          <w:delText xml:space="preserve"> still</w:delText>
        </w:r>
      </w:del>
      <w:r>
        <w:t xml:space="preserve"> have the l</w:t>
      </w:r>
      <w:r w:rsidRPr="00A21B84">
        <w:rPr>
          <w:u w:val="single"/>
        </w:rPr>
        <w:t>owest OOB Error</w:t>
      </w:r>
      <w:del w:id="102" w:author="Kin Wa Chan" w:date="2023-02-23T19:37:00Z">
        <w:r w:rsidDel="005E6537">
          <w:delText xml:space="preserve"> even in higher ntree number</w:delText>
        </w:r>
      </w:del>
      <w:ins w:id="103" w:author="Kin Wa Chan" w:date="2023-02-23T17:50:00Z">
        <w:r w:rsidR="0004270D">
          <w:t xml:space="preserve">, </w:t>
        </w:r>
      </w:ins>
      <w:ins w:id="104" w:author="Kin Wa Chan" w:date="2023-02-23T19:38:00Z">
        <w:r w:rsidR="00A05385">
          <w:t xml:space="preserve">so </w:t>
        </w:r>
      </w:ins>
      <w:ins w:id="105" w:author="Kin Wa Chan" w:date="2023-02-23T17:51:00Z">
        <w:r w:rsidR="0004270D">
          <w:t>it is the</w:t>
        </w:r>
      </w:ins>
      <w:del w:id="106" w:author="Kin Wa Chan" w:date="2023-02-23T17:50:00Z">
        <w:r w:rsidDel="001F0FB6">
          <w:delText>, so we pick it as the</w:delText>
        </w:r>
      </w:del>
      <w:r>
        <w:t xml:space="preserve"> optimal value.</w:t>
      </w:r>
    </w:p>
    <w:p w14:paraId="5571E510" w14:textId="77777777" w:rsidR="00F572B9" w:rsidRDefault="00F572B9" w:rsidP="00F572B9"/>
    <w:p w14:paraId="0D6D6AA9" w14:textId="77777777" w:rsidR="00F572B9" w:rsidRDefault="00F572B9" w:rsidP="00F572B9">
      <w:pPr>
        <w:pStyle w:val="ab"/>
        <w:widowControl w:val="0"/>
        <w:numPr>
          <w:ilvl w:val="1"/>
          <w:numId w:val="11"/>
        </w:numPr>
        <w:spacing w:after="0" w:line="240" w:lineRule="auto"/>
        <w:ind w:leftChars="0"/>
      </w:pPr>
      <w:r>
        <w:t>“</w:t>
      </w:r>
      <w:proofErr w:type="spellStart"/>
      <w:r>
        <w:t>nodesize</w:t>
      </w:r>
      <w:proofErr w:type="spellEnd"/>
      <w:r>
        <w:t>” parameter</w:t>
      </w:r>
    </w:p>
    <w:p w14:paraId="39A192B0" w14:textId="49AEC2C2" w:rsidR="00F572B9" w:rsidRDefault="00F572B9" w:rsidP="00F572B9">
      <w:r w:rsidRPr="00B12EC7">
        <w:t xml:space="preserve">This parameter specifies the minimum </w:t>
      </w:r>
      <w:del w:id="107" w:author="Kin Wa Chan" w:date="2023-02-23T17:41:00Z">
        <w:r w:rsidRPr="00B12EC7" w:rsidDel="006E17A0">
          <w:delText xml:space="preserve">size </w:delText>
        </w:r>
      </w:del>
      <w:r w:rsidRPr="00B12EC7">
        <w:t xml:space="preserve">of </w:t>
      </w:r>
      <w:ins w:id="108" w:author="Kin Wa Chan" w:date="2023-02-23T17:40:00Z">
        <w:r w:rsidR="006E17A0">
          <w:t xml:space="preserve">terminal </w:t>
        </w:r>
      </w:ins>
      <w:del w:id="109" w:author="Kin Wa Chan" w:date="2023-02-23T17:40:00Z">
        <w:r w:rsidDel="006E17A0">
          <w:delText>leave</w:delText>
        </w:r>
      </w:del>
      <w:ins w:id="110" w:author="Kin Wa Chan" w:date="2023-02-23T17:40:00Z">
        <w:r w:rsidR="006E17A0">
          <w:t>nodes</w:t>
        </w:r>
        <w:r w:rsidR="006E17A0">
          <w:t xml:space="preserve"> </w:t>
        </w:r>
      </w:ins>
      <w:del w:id="111" w:author="Kin Wa Chan" w:date="2023-02-23T17:40:00Z">
        <w:r w:rsidRPr="00B12EC7" w:rsidDel="006E17A0">
          <w:delText xml:space="preserve"> nodes </w:delText>
        </w:r>
      </w:del>
      <w:r w:rsidRPr="00B12EC7">
        <w:t xml:space="preserve">in the tree. </w:t>
      </w:r>
      <w:r>
        <w:t>Smaller</w:t>
      </w:r>
      <w:r w:rsidRPr="00B12EC7">
        <w:t xml:space="preserve"> </w:t>
      </w:r>
      <w:r>
        <w:t>“</w:t>
      </w:r>
      <w:proofErr w:type="spellStart"/>
      <w:r w:rsidRPr="00B12EC7">
        <w:t>nodesize</w:t>
      </w:r>
      <w:proofErr w:type="spellEnd"/>
      <w:r>
        <w:t>”</w:t>
      </w:r>
      <w:r w:rsidRPr="00B12EC7">
        <w:t xml:space="preserve"> value </w:t>
      </w:r>
      <w:r>
        <w:t xml:space="preserve">results higher </w:t>
      </w:r>
      <w:r w:rsidRPr="00B12EC7">
        <w:t xml:space="preserve">predictive </w:t>
      </w:r>
      <w:proofErr w:type="gramStart"/>
      <w:r w:rsidRPr="00B12EC7">
        <w:t>accuracy</w:t>
      </w:r>
      <w:r>
        <w:t>, but</w:t>
      </w:r>
      <w:proofErr w:type="gramEnd"/>
      <w:ins w:id="112" w:author="Kin Wa Chan" w:date="2023-02-23T17:25:00Z">
        <w:r w:rsidR="00544D49">
          <w:t xml:space="preserve"> </w:t>
        </w:r>
      </w:ins>
      <w:ins w:id="113" w:author="Kin Wa Chan" w:date="2023-02-23T17:26:00Z">
        <w:r w:rsidR="00544D49">
          <w:rPr>
            <w:rFonts w:hint="eastAsia"/>
            <w:lang w:eastAsia="zh-TW"/>
          </w:rPr>
          <w:t>m</w:t>
        </w:r>
        <w:r w:rsidR="00544D49">
          <w:rPr>
            <w:lang w:eastAsia="zh-TW"/>
          </w:rPr>
          <w:t>ay</w:t>
        </w:r>
      </w:ins>
      <w:r>
        <w:t xml:space="preserve"> cause </w:t>
      </w:r>
      <w:r w:rsidRPr="00B12EC7">
        <w:t>overfitting</w:t>
      </w:r>
      <w:r>
        <w:t>.</w:t>
      </w:r>
    </w:p>
    <w:p w14:paraId="068533BF" w14:textId="77777777" w:rsidR="00F572B9" w:rsidDel="00C007C8" w:rsidRDefault="00F572B9" w:rsidP="00F572B9">
      <w:pPr>
        <w:rPr>
          <w:del w:id="114" w:author="Kin Wa Chan" w:date="2023-02-23T18:45:00Z"/>
        </w:rPr>
      </w:pPr>
    </w:p>
    <w:p w14:paraId="3F1ED6A4" w14:textId="77777777" w:rsidR="00F572B9" w:rsidDel="004F1040" w:rsidRDefault="00F572B9" w:rsidP="00F572B9">
      <w:pPr>
        <w:rPr>
          <w:del w:id="115" w:author="Kin Wa Chan" w:date="2023-02-23T18:08:00Z"/>
        </w:rPr>
      </w:pPr>
      <w:del w:id="116" w:author="Kin Wa Chan" w:date="2023-02-23T18:45:00Z">
        <w:r w:rsidDel="00C007C8">
          <w:rPr>
            <w:rFonts w:hint="eastAsia"/>
          </w:rPr>
          <w:delText>T</w:delText>
        </w:r>
        <w:r w:rsidDel="00C007C8">
          <w:delText>he</w:delText>
        </w:r>
        <w:r w:rsidRPr="001D45D0" w:rsidDel="00C007C8">
          <w:delText xml:space="preserve"> </w:delText>
        </w:r>
        <w:r w:rsidDel="00C007C8">
          <w:delText>different node size will be tested and AUC will calculated to find the optimal model.</w:delText>
        </w:r>
      </w:del>
    </w:p>
    <w:p w14:paraId="4494D191" w14:textId="77777777" w:rsidR="004F1040" w:rsidRDefault="004F1040" w:rsidP="00F572B9">
      <w:pPr>
        <w:rPr>
          <w:ins w:id="117" w:author="Kin Wa Chan" w:date="2023-02-23T18:41:00Z"/>
        </w:rPr>
      </w:pPr>
    </w:p>
    <w:p w14:paraId="1D1D2A85" w14:textId="505F2C12" w:rsidR="00F572B9" w:rsidDel="00E355F8" w:rsidRDefault="004F1040" w:rsidP="00F572B9">
      <w:pPr>
        <w:rPr>
          <w:del w:id="118" w:author="Kin Wa Chan" w:date="2023-02-23T17:25:00Z"/>
          <w:rFonts w:hint="eastAsia"/>
          <w:lang w:eastAsia="zh-TW"/>
        </w:rPr>
      </w:pPr>
      <w:ins w:id="119" w:author="Kin Wa Chan" w:date="2023-02-23T18:41:00Z">
        <w:r>
          <w:rPr>
            <w:lang w:eastAsia="zh-TW"/>
          </w:rPr>
          <w:t xml:space="preserve">Random </w:t>
        </w:r>
      </w:ins>
      <w:ins w:id="120" w:author="Kin Wa Chan" w:date="2023-02-23T18:42:00Z">
        <w:r>
          <w:rPr>
            <w:lang w:eastAsia="zh-TW"/>
          </w:rPr>
          <w:t xml:space="preserve">Forest </w:t>
        </w:r>
        <w:r w:rsidR="00D76412">
          <w:rPr>
            <w:lang w:eastAsia="zh-TW"/>
          </w:rPr>
          <w:t>model</w:t>
        </w:r>
        <w:r w:rsidR="004C0C73">
          <w:rPr>
            <w:lang w:eastAsia="zh-TW"/>
          </w:rPr>
          <w:t>s</w:t>
        </w:r>
        <w:r w:rsidR="004F7744">
          <w:rPr>
            <w:lang w:eastAsia="zh-TW"/>
          </w:rPr>
          <w:t xml:space="preserve"> </w:t>
        </w:r>
        <w:r w:rsidR="004F7744">
          <w:rPr>
            <w:lang w:eastAsia="zh-TW"/>
          </w:rPr>
          <w:t>with different</w:t>
        </w:r>
        <w:r w:rsidR="004F7744">
          <w:rPr>
            <w:lang w:eastAsia="zh-TW"/>
          </w:rPr>
          <w:t xml:space="preserve"> setting</w:t>
        </w:r>
        <w:r w:rsidR="00D76412">
          <w:rPr>
            <w:lang w:eastAsia="zh-TW"/>
          </w:rPr>
          <w:t xml:space="preserve"> </w:t>
        </w:r>
        <w:r w:rsidR="004C0C73">
          <w:rPr>
            <w:lang w:eastAsia="zh-TW"/>
          </w:rPr>
          <w:t xml:space="preserve">are built </w:t>
        </w:r>
        <w:r w:rsidR="004F7744">
          <w:rPr>
            <w:lang w:eastAsia="zh-TW"/>
          </w:rPr>
          <w:t xml:space="preserve">and </w:t>
        </w:r>
      </w:ins>
      <w:ins w:id="121" w:author="Kin Wa Chan" w:date="2023-02-23T18:43:00Z">
        <w:r w:rsidR="00B3605E">
          <w:rPr>
            <w:lang w:eastAsia="zh-TW"/>
          </w:rPr>
          <w:t xml:space="preserve">tried </w:t>
        </w:r>
        <w:r w:rsidR="003F6AFE">
          <w:rPr>
            <w:lang w:eastAsia="zh-TW"/>
          </w:rPr>
          <w:t xml:space="preserve">to </w:t>
        </w:r>
        <w:r w:rsidR="00300AD8">
          <w:rPr>
            <w:lang w:eastAsia="zh-TW"/>
          </w:rPr>
          <w:t xml:space="preserve">predict data in the </w:t>
        </w:r>
        <w:r w:rsidR="00882A9D">
          <w:rPr>
            <w:lang w:eastAsia="zh-TW"/>
          </w:rPr>
          <w:t>test data set</w:t>
        </w:r>
        <w:r w:rsidR="0070774C">
          <w:rPr>
            <w:lang w:eastAsia="zh-TW"/>
          </w:rPr>
          <w:t xml:space="preserve">. The </w:t>
        </w:r>
      </w:ins>
      <w:ins w:id="122" w:author="Kin Wa Chan" w:date="2023-02-23T18:44:00Z">
        <w:r w:rsidR="00FF5958">
          <w:rPr>
            <w:lang w:eastAsia="zh-TW"/>
          </w:rPr>
          <w:t>table above</w:t>
        </w:r>
      </w:ins>
      <w:ins w:id="123" w:author="Kin Wa Chan" w:date="2023-02-23T18:43:00Z">
        <w:r w:rsidR="00DE1D7A">
          <w:rPr>
            <w:lang w:eastAsia="zh-TW"/>
          </w:rPr>
          <w:t xml:space="preserve"> </w:t>
        </w:r>
      </w:ins>
      <w:ins w:id="124" w:author="Kin Wa Chan" w:date="2023-02-23T18:44:00Z">
        <w:r w:rsidR="00211B00">
          <w:rPr>
            <w:lang w:eastAsia="zh-TW"/>
          </w:rPr>
          <w:t xml:space="preserve">contains </w:t>
        </w:r>
      </w:ins>
      <w:ins w:id="125" w:author="Kin Wa Chan" w:date="2023-02-23T18:43:00Z">
        <w:r w:rsidR="00DE1D7A">
          <w:rPr>
            <w:lang w:eastAsia="zh-TW"/>
          </w:rPr>
          <w:t>the con</w:t>
        </w:r>
        <w:r w:rsidR="000A6287">
          <w:rPr>
            <w:lang w:eastAsia="zh-TW"/>
          </w:rPr>
          <w:t>fusion matri</w:t>
        </w:r>
      </w:ins>
      <w:ins w:id="126" w:author="Kin Wa Chan" w:date="2023-02-23T18:44:00Z">
        <w:r w:rsidR="00211B00">
          <w:rPr>
            <w:lang w:eastAsia="zh-TW"/>
          </w:rPr>
          <w:t>ces and accuracy of these models</w:t>
        </w:r>
        <w:r w:rsidR="00642BA9">
          <w:rPr>
            <w:lang w:eastAsia="zh-TW"/>
          </w:rPr>
          <w:t xml:space="preserve">. We can see </w:t>
        </w:r>
        <w:r w:rsidR="00642BA9" w:rsidRPr="001F15D6">
          <w:rPr>
            <w:highlight w:val="green"/>
            <w:lang w:eastAsia="zh-TW"/>
            <w:rPrChange w:id="127" w:author="Kin Wa Chan" w:date="2023-02-23T19:13:00Z">
              <w:rPr>
                <w:lang w:eastAsia="zh-TW"/>
              </w:rPr>
            </w:rPrChange>
          </w:rPr>
          <w:t>node size =1</w:t>
        </w:r>
        <w:r w:rsidR="00642BA9">
          <w:rPr>
            <w:lang w:eastAsia="zh-TW"/>
          </w:rPr>
          <w:t xml:space="preserve"> </w:t>
        </w:r>
        <w:r w:rsidR="00E24CAB">
          <w:rPr>
            <w:lang w:eastAsia="zh-TW"/>
          </w:rPr>
          <w:t xml:space="preserve">have the best </w:t>
        </w:r>
      </w:ins>
      <w:ins w:id="128" w:author="Kin Wa Chan" w:date="2023-02-23T18:45:00Z">
        <w:r w:rsidR="007E0CC4">
          <w:rPr>
            <w:lang w:eastAsia="zh-TW"/>
          </w:rPr>
          <w:t>accuracy</w:t>
        </w:r>
        <w:r w:rsidR="00C007C8">
          <w:rPr>
            <w:lang w:eastAsia="zh-TW"/>
          </w:rPr>
          <w:t>, so it will become the optimal parameter.</w:t>
        </w:r>
      </w:ins>
      <w:ins w:id="129" w:author="Kin Wa Chan" w:date="2023-02-23T18:43:00Z">
        <w:r w:rsidR="000A6287">
          <w:rPr>
            <w:lang w:eastAsia="zh-TW"/>
          </w:rPr>
          <w:t xml:space="preserve"> </w:t>
        </w:r>
      </w:ins>
    </w:p>
    <w:p w14:paraId="02F4FB19" w14:textId="7A0D2A6F" w:rsidR="00F572B9" w:rsidDel="00E355F8" w:rsidRDefault="00F572B9" w:rsidP="00F572B9">
      <w:pPr>
        <w:rPr>
          <w:del w:id="130" w:author="Kin Wa Chan" w:date="2023-02-23T17:25:00Z"/>
        </w:rPr>
      </w:pPr>
      <w:del w:id="131" w:author="Kin Wa Chan" w:date="2023-02-23T17:25:00Z">
        <w:r w:rsidDel="00E355F8">
          <w:rPr>
            <w:rFonts w:hint="eastAsia"/>
          </w:rPr>
          <w:delText>(</w:delText>
        </w:r>
        <w:r w:rsidDel="00E355F8">
          <w:delText>…. TBC)</w:delText>
        </w:r>
      </w:del>
    </w:p>
    <w:p w14:paraId="0B51AC33" w14:textId="77777777" w:rsidR="00F572B9" w:rsidRDefault="00F572B9" w:rsidP="00F572B9">
      <w:pPr>
        <w:rPr>
          <w:ins w:id="132" w:author="Kin Wa Chan" w:date="2023-02-23T17:25:00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  <w:tblPrChange w:id="133" w:author="Kin Wa Chan" w:date="2023-02-23T18:08:00Z">
          <w:tblPr>
            <w:tblStyle w:val="ac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89"/>
        <w:gridCol w:w="2951"/>
        <w:gridCol w:w="2882"/>
        <w:gridCol w:w="2928"/>
        <w:tblGridChange w:id="134">
          <w:tblGrid>
            <w:gridCol w:w="2337"/>
            <w:gridCol w:w="2337"/>
            <w:gridCol w:w="2338"/>
            <w:gridCol w:w="2338"/>
          </w:tblGrid>
        </w:tblGridChange>
      </w:tblGrid>
      <w:tr w:rsidR="00482D37" w14:paraId="3FBC47D8" w14:textId="77777777" w:rsidTr="00D915B3">
        <w:trPr>
          <w:ins w:id="135" w:author="Kin Wa Chan" w:date="2023-02-23T18:06:00Z"/>
        </w:trPr>
        <w:tc>
          <w:tcPr>
            <w:tcW w:w="1838" w:type="dxa"/>
            <w:tcPrChange w:id="136" w:author="Kin Wa Chan" w:date="2023-02-23T18:08:00Z">
              <w:tcPr>
                <w:tcW w:w="2337" w:type="dxa"/>
              </w:tcPr>
            </w:tcPrChange>
          </w:tcPr>
          <w:p w14:paraId="24AC4F70" w14:textId="77777777" w:rsidR="00482D37" w:rsidRDefault="00482D37" w:rsidP="00F572B9">
            <w:pPr>
              <w:rPr>
                <w:ins w:id="137" w:author="Kin Wa Chan" w:date="2023-02-23T18:06:00Z"/>
              </w:rPr>
            </w:pPr>
          </w:p>
        </w:tc>
        <w:tc>
          <w:tcPr>
            <w:tcW w:w="2410" w:type="dxa"/>
            <w:tcPrChange w:id="138" w:author="Kin Wa Chan" w:date="2023-02-23T18:08:00Z">
              <w:tcPr>
                <w:tcW w:w="2337" w:type="dxa"/>
              </w:tcPr>
            </w:tcPrChange>
          </w:tcPr>
          <w:p w14:paraId="01704E90" w14:textId="3EC52689" w:rsidR="00482D37" w:rsidRDefault="009C7F61" w:rsidP="00F572B9">
            <w:pPr>
              <w:rPr>
                <w:ins w:id="139" w:author="Kin Wa Chan" w:date="2023-02-23T18:06:00Z"/>
                <w:rFonts w:hint="eastAsia"/>
                <w:lang w:eastAsia="zh-TW"/>
              </w:rPr>
            </w:pPr>
            <w:ins w:id="140" w:author="Kin Wa Chan" w:date="2023-02-23T18:07:00Z">
              <w:r>
                <w:rPr>
                  <w:lang w:eastAsia="zh-TW"/>
                </w:rPr>
                <w:t xml:space="preserve">Node size </w:t>
              </w:r>
              <w:r w:rsidR="00D915B3">
                <w:rPr>
                  <w:lang w:eastAsia="zh-TW"/>
                </w:rPr>
                <w:t>= 1</w:t>
              </w:r>
            </w:ins>
          </w:p>
        </w:tc>
        <w:tc>
          <w:tcPr>
            <w:tcW w:w="2764" w:type="dxa"/>
            <w:tcPrChange w:id="141" w:author="Kin Wa Chan" w:date="2023-02-23T18:08:00Z">
              <w:tcPr>
                <w:tcW w:w="2338" w:type="dxa"/>
              </w:tcPr>
            </w:tcPrChange>
          </w:tcPr>
          <w:p w14:paraId="4C8299BE" w14:textId="54F01146" w:rsidR="00482D37" w:rsidRDefault="00D915B3" w:rsidP="00F572B9">
            <w:pPr>
              <w:rPr>
                <w:ins w:id="142" w:author="Kin Wa Chan" w:date="2023-02-23T18:06:00Z"/>
              </w:rPr>
            </w:pPr>
            <w:ins w:id="143" w:author="Kin Wa Chan" w:date="2023-02-23T18:07:00Z">
              <w:r>
                <w:rPr>
                  <w:lang w:eastAsia="zh-TW"/>
                </w:rPr>
                <w:t xml:space="preserve">Node size </w:t>
              </w:r>
              <w:proofErr w:type="gramStart"/>
              <w:r>
                <w:rPr>
                  <w:lang w:eastAsia="zh-TW"/>
                </w:rPr>
                <w:t xml:space="preserve">= </w:t>
              </w:r>
              <w:r>
                <w:rPr>
                  <w:lang w:eastAsia="zh-TW"/>
                </w:rPr>
                <w:t xml:space="preserve"> 5</w:t>
              </w:r>
            </w:ins>
            <w:proofErr w:type="gramEnd"/>
          </w:p>
        </w:tc>
        <w:tc>
          <w:tcPr>
            <w:tcW w:w="2338" w:type="dxa"/>
            <w:tcPrChange w:id="144" w:author="Kin Wa Chan" w:date="2023-02-23T18:08:00Z">
              <w:tcPr>
                <w:tcW w:w="2338" w:type="dxa"/>
              </w:tcPr>
            </w:tcPrChange>
          </w:tcPr>
          <w:p w14:paraId="4950E70A" w14:textId="7415C13B" w:rsidR="00482D37" w:rsidRDefault="00D915B3" w:rsidP="00F572B9">
            <w:pPr>
              <w:rPr>
                <w:ins w:id="145" w:author="Kin Wa Chan" w:date="2023-02-23T18:06:00Z"/>
              </w:rPr>
            </w:pPr>
            <w:ins w:id="146" w:author="Kin Wa Chan" w:date="2023-02-23T18:07:00Z">
              <w:r>
                <w:rPr>
                  <w:lang w:eastAsia="zh-TW"/>
                </w:rPr>
                <w:t xml:space="preserve">Node size </w:t>
              </w:r>
              <w:proofErr w:type="gramStart"/>
              <w:r>
                <w:rPr>
                  <w:lang w:eastAsia="zh-TW"/>
                </w:rPr>
                <w:t xml:space="preserve">=  </w:t>
              </w:r>
              <w:r>
                <w:rPr>
                  <w:lang w:eastAsia="zh-TW"/>
                </w:rPr>
                <w:t>10</w:t>
              </w:r>
            </w:ins>
            <w:proofErr w:type="gramEnd"/>
          </w:p>
        </w:tc>
      </w:tr>
      <w:tr w:rsidR="00482D37" w14:paraId="1E27F7D1" w14:textId="77777777" w:rsidTr="00D915B3">
        <w:trPr>
          <w:ins w:id="147" w:author="Kin Wa Chan" w:date="2023-02-23T18:06:00Z"/>
        </w:trPr>
        <w:tc>
          <w:tcPr>
            <w:tcW w:w="1838" w:type="dxa"/>
            <w:tcPrChange w:id="148" w:author="Kin Wa Chan" w:date="2023-02-23T18:08:00Z">
              <w:tcPr>
                <w:tcW w:w="2337" w:type="dxa"/>
              </w:tcPr>
            </w:tcPrChange>
          </w:tcPr>
          <w:p w14:paraId="351D01CF" w14:textId="333D09F7" w:rsidR="00482D37" w:rsidRDefault="00D915B3" w:rsidP="00F572B9">
            <w:pPr>
              <w:rPr>
                <w:ins w:id="149" w:author="Kin Wa Chan" w:date="2023-02-23T18:06:00Z"/>
                <w:rFonts w:hint="eastAsia"/>
                <w:lang w:eastAsia="zh-TW"/>
              </w:rPr>
            </w:pPr>
            <w:proofErr w:type="spellStart"/>
            <w:ins w:id="150" w:author="Kin Wa Chan" w:date="2023-02-23T18:07:00Z">
              <w:r>
                <w:rPr>
                  <w:lang w:eastAsia="zh-TW"/>
                </w:rPr>
                <w:t>ntree</w:t>
              </w:r>
              <w:proofErr w:type="spellEnd"/>
              <w:r>
                <w:rPr>
                  <w:lang w:eastAsia="zh-TW"/>
                </w:rPr>
                <w:t xml:space="preserve"> = 50</w:t>
              </w:r>
            </w:ins>
          </w:p>
        </w:tc>
        <w:tc>
          <w:tcPr>
            <w:tcW w:w="2410" w:type="dxa"/>
            <w:tcPrChange w:id="151" w:author="Kin Wa Chan" w:date="2023-02-23T18:08:00Z">
              <w:tcPr>
                <w:tcW w:w="2337" w:type="dxa"/>
              </w:tcPr>
            </w:tcPrChange>
          </w:tcPr>
          <w:p w14:paraId="34DB41F5" w14:textId="43DCC015" w:rsidR="00482D37" w:rsidRDefault="00663D00" w:rsidP="00F572B9">
            <w:pPr>
              <w:rPr>
                <w:ins w:id="152" w:author="Kin Wa Chan" w:date="2023-02-23T18:06:00Z"/>
              </w:rPr>
            </w:pPr>
            <w:ins w:id="153" w:author="Kin Wa Chan" w:date="2023-02-23T18:10:00Z">
              <w:r>
                <w:rPr>
                  <w:noProof/>
                </w:rPr>
                <w:drawing>
                  <wp:inline distT="0" distB="0" distL="0" distR="0" wp14:anchorId="06C1B881" wp14:editId="50CFDC4B">
                    <wp:extent cx="2257425" cy="1371600"/>
                    <wp:effectExtent l="0" t="0" r="9525" b="0"/>
                    <wp:docPr id="4" name="圖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5742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4" w:type="dxa"/>
            <w:tcPrChange w:id="154" w:author="Kin Wa Chan" w:date="2023-02-23T18:08:00Z">
              <w:tcPr>
                <w:tcW w:w="2338" w:type="dxa"/>
              </w:tcPr>
            </w:tcPrChange>
          </w:tcPr>
          <w:p w14:paraId="5A7E3316" w14:textId="166B2EF4" w:rsidR="00482D37" w:rsidRDefault="006B7C75" w:rsidP="00F572B9">
            <w:pPr>
              <w:rPr>
                <w:ins w:id="155" w:author="Kin Wa Chan" w:date="2023-02-23T18:06:00Z"/>
              </w:rPr>
            </w:pPr>
            <w:ins w:id="156" w:author="Kin Wa Chan" w:date="2023-02-23T18:12:00Z">
              <w:r>
                <w:rPr>
                  <w:noProof/>
                </w:rPr>
                <w:drawing>
                  <wp:inline distT="0" distB="0" distL="0" distR="0" wp14:anchorId="28F4F7F2" wp14:editId="58D8C652">
                    <wp:extent cx="2200275" cy="1381125"/>
                    <wp:effectExtent l="0" t="0" r="9525" b="9525"/>
                    <wp:docPr id="6" name="圖片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00275" cy="1381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338" w:type="dxa"/>
            <w:tcPrChange w:id="157" w:author="Kin Wa Chan" w:date="2023-02-23T18:08:00Z">
              <w:tcPr>
                <w:tcW w:w="2338" w:type="dxa"/>
              </w:tcPr>
            </w:tcPrChange>
          </w:tcPr>
          <w:p w14:paraId="367AC017" w14:textId="57CB2074" w:rsidR="00482D37" w:rsidRDefault="00ED21B2" w:rsidP="00F572B9">
            <w:pPr>
              <w:rPr>
                <w:ins w:id="158" w:author="Kin Wa Chan" w:date="2023-02-23T18:06:00Z"/>
              </w:rPr>
            </w:pPr>
            <w:ins w:id="159" w:author="Kin Wa Chan" w:date="2023-02-23T18:12:00Z">
              <w:r>
                <w:rPr>
                  <w:noProof/>
                </w:rPr>
                <w:drawing>
                  <wp:inline distT="0" distB="0" distL="0" distR="0" wp14:anchorId="26A8F84E" wp14:editId="3B4A8CF9">
                    <wp:extent cx="2247900" cy="1400175"/>
                    <wp:effectExtent l="0" t="0" r="0" b="9525"/>
                    <wp:docPr id="7" name="圖片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47900" cy="14001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482D37" w14:paraId="2F022A81" w14:textId="77777777" w:rsidTr="00D915B3">
        <w:trPr>
          <w:ins w:id="160" w:author="Kin Wa Chan" w:date="2023-02-23T18:06:00Z"/>
        </w:trPr>
        <w:tc>
          <w:tcPr>
            <w:tcW w:w="1838" w:type="dxa"/>
            <w:tcPrChange w:id="161" w:author="Kin Wa Chan" w:date="2023-02-23T18:08:00Z">
              <w:tcPr>
                <w:tcW w:w="2337" w:type="dxa"/>
              </w:tcPr>
            </w:tcPrChange>
          </w:tcPr>
          <w:p w14:paraId="7E5ACF02" w14:textId="28CD9EF6" w:rsidR="00482D37" w:rsidRDefault="00D915B3" w:rsidP="00F572B9">
            <w:pPr>
              <w:rPr>
                <w:ins w:id="162" w:author="Kin Wa Chan" w:date="2023-02-23T18:06:00Z"/>
                <w:rFonts w:hint="eastAsia"/>
                <w:lang w:eastAsia="zh-TW"/>
              </w:rPr>
            </w:pPr>
            <w:proofErr w:type="spellStart"/>
            <w:ins w:id="163" w:author="Kin Wa Chan" w:date="2023-02-23T18:08:00Z">
              <w:r>
                <w:rPr>
                  <w:lang w:eastAsia="zh-TW"/>
                </w:rPr>
                <w:t>n</w:t>
              </w:r>
            </w:ins>
            <w:ins w:id="164" w:author="Kin Wa Chan" w:date="2023-02-23T18:07:00Z">
              <w:r>
                <w:rPr>
                  <w:lang w:eastAsia="zh-TW"/>
                </w:rPr>
                <w:t>tree</w:t>
              </w:r>
              <w:proofErr w:type="spellEnd"/>
              <w:r>
                <w:rPr>
                  <w:lang w:eastAsia="zh-TW"/>
                </w:rPr>
                <w:t xml:space="preserve"> = 100</w:t>
              </w:r>
            </w:ins>
          </w:p>
        </w:tc>
        <w:tc>
          <w:tcPr>
            <w:tcW w:w="2410" w:type="dxa"/>
            <w:tcPrChange w:id="165" w:author="Kin Wa Chan" w:date="2023-02-23T18:08:00Z">
              <w:tcPr>
                <w:tcW w:w="2337" w:type="dxa"/>
              </w:tcPr>
            </w:tcPrChange>
          </w:tcPr>
          <w:p w14:paraId="7CC487DE" w14:textId="713EC62A" w:rsidR="00482D37" w:rsidRDefault="00576752" w:rsidP="00F572B9">
            <w:pPr>
              <w:rPr>
                <w:ins w:id="166" w:author="Kin Wa Chan" w:date="2023-02-23T18:06:00Z"/>
              </w:rPr>
            </w:pPr>
            <w:ins w:id="167" w:author="Kin Wa Chan" w:date="2023-02-23T18:38:00Z">
              <w:r>
                <w:rPr>
                  <w:noProof/>
                </w:rPr>
                <w:drawing>
                  <wp:inline distT="0" distB="0" distL="0" distR="0" wp14:anchorId="104537BD" wp14:editId="4A781883">
                    <wp:extent cx="2200275" cy="1371600"/>
                    <wp:effectExtent l="0" t="0" r="9525" b="0"/>
                    <wp:docPr id="9" name="圖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0027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4" w:type="dxa"/>
            <w:tcPrChange w:id="168" w:author="Kin Wa Chan" w:date="2023-02-23T18:08:00Z">
              <w:tcPr>
                <w:tcW w:w="2338" w:type="dxa"/>
              </w:tcPr>
            </w:tcPrChange>
          </w:tcPr>
          <w:p w14:paraId="1A9D5180" w14:textId="5BA915B8" w:rsidR="00482D37" w:rsidRDefault="007C717B" w:rsidP="00F572B9">
            <w:pPr>
              <w:rPr>
                <w:ins w:id="169" w:author="Kin Wa Chan" w:date="2023-02-23T18:06:00Z"/>
              </w:rPr>
            </w:pPr>
            <w:ins w:id="170" w:author="Kin Wa Chan" w:date="2023-02-23T18:40:00Z">
              <w:r>
                <w:rPr>
                  <w:noProof/>
                </w:rPr>
                <w:drawing>
                  <wp:inline distT="0" distB="0" distL="0" distR="0" wp14:anchorId="00B320CB" wp14:editId="72FDC344">
                    <wp:extent cx="2190750" cy="1400175"/>
                    <wp:effectExtent l="0" t="0" r="0" b="9525"/>
                    <wp:docPr id="10" name="圖片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90750" cy="14001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338" w:type="dxa"/>
            <w:tcPrChange w:id="171" w:author="Kin Wa Chan" w:date="2023-02-23T18:08:00Z">
              <w:tcPr>
                <w:tcW w:w="2338" w:type="dxa"/>
              </w:tcPr>
            </w:tcPrChange>
          </w:tcPr>
          <w:p w14:paraId="204C6D19" w14:textId="5FB3AF1D" w:rsidR="00482D37" w:rsidRDefault="002A71A0" w:rsidP="00F572B9">
            <w:pPr>
              <w:rPr>
                <w:ins w:id="172" w:author="Kin Wa Chan" w:date="2023-02-23T18:06:00Z"/>
              </w:rPr>
            </w:pPr>
            <w:ins w:id="173" w:author="Kin Wa Chan" w:date="2023-02-23T18:40:00Z">
              <w:r>
                <w:rPr>
                  <w:noProof/>
                </w:rPr>
                <w:drawing>
                  <wp:inline distT="0" distB="0" distL="0" distR="0" wp14:anchorId="0B51DB1B" wp14:editId="5E4F600A">
                    <wp:extent cx="2200275" cy="1371600"/>
                    <wp:effectExtent l="0" t="0" r="9525" b="0"/>
                    <wp:docPr id="11" name="圖片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0027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1D98354B" w14:textId="77777777" w:rsidR="00E355F8" w:rsidRDefault="00E355F8" w:rsidP="00F572B9">
      <w:pPr>
        <w:rPr>
          <w:ins w:id="174" w:author="Kin Wa Chan" w:date="2023-02-23T17:25:00Z"/>
        </w:rPr>
      </w:pPr>
    </w:p>
    <w:p w14:paraId="3DA354FB" w14:textId="77777777" w:rsidR="00E355F8" w:rsidRDefault="00E355F8" w:rsidP="00F572B9"/>
    <w:p w14:paraId="5747EA42" w14:textId="77777777" w:rsidR="00F572B9" w:rsidRPr="009627D1" w:rsidRDefault="00F572B9" w:rsidP="00F572B9">
      <w:pPr>
        <w:rPr>
          <w:b/>
          <w:bCs/>
        </w:rPr>
      </w:pPr>
      <w:r>
        <w:rPr>
          <w:b/>
          <w:bCs/>
        </w:rPr>
        <w:t>Detail d</w:t>
      </w:r>
      <w:r w:rsidRPr="009627D1">
        <w:rPr>
          <w:b/>
          <w:bCs/>
        </w:rPr>
        <w:t>escription of the optimal model</w:t>
      </w:r>
    </w:p>
    <w:p w14:paraId="7CF2CC9E" w14:textId="00AE7DB3" w:rsidR="00F572B9" w:rsidRDefault="00CB52D4" w:rsidP="00F572B9">
      <w:ins w:id="175" w:author="Kin Wa Chan" w:date="2023-02-23T19:14:00Z">
        <w:r>
          <w:rPr>
            <w:lang w:eastAsia="zh-TW"/>
          </w:rPr>
          <w:t>T</w:t>
        </w:r>
      </w:ins>
      <w:ins w:id="176" w:author="Kin Wa Chan" w:date="2023-02-23T19:13:00Z">
        <w:r w:rsidR="004A63DD">
          <w:rPr>
            <w:lang w:eastAsia="zh-TW"/>
          </w:rPr>
          <w:t xml:space="preserve">he </w:t>
        </w:r>
        <w:proofErr w:type="spellStart"/>
        <w:r w:rsidR="004A63DD">
          <w:rPr>
            <w:lang w:eastAsia="zh-TW"/>
          </w:rPr>
          <w:t>hy</w:t>
        </w:r>
      </w:ins>
      <w:ins w:id="177" w:author="Kin Wa Chan" w:date="2023-02-23T19:14:00Z">
        <w:r w:rsidR="004A63DD">
          <w:rPr>
            <w:lang w:eastAsia="zh-TW"/>
          </w:rPr>
          <w:t>er</w:t>
        </w:r>
        <w:r w:rsidR="00E40B49">
          <w:rPr>
            <w:lang w:eastAsia="zh-TW"/>
          </w:rPr>
          <w:t>parameter</w:t>
        </w:r>
        <w:proofErr w:type="spellEnd"/>
        <w:r w:rsidR="00E40B49">
          <w:rPr>
            <w:lang w:eastAsia="zh-TW"/>
          </w:rPr>
          <w:t xml:space="preserve"> tuning </w:t>
        </w:r>
        <w:r>
          <w:rPr>
            <w:lang w:eastAsia="zh-TW"/>
          </w:rPr>
          <w:t xml:space="preserve">yield </w:t>
        </w:r>
        <w:proofErr w:type="spellStart"/>
        <w:r>
          <w:rPr>
            <w:lang w:eastAsia="zh-TW"/>
          </w:rPr>
          <w:t>mtry</w:t>
        </w:r>
        <w:proofErr w:type="spellEnd"/>
        <w:r>
          <w:rPr>
            <w:lang w:eastAsia="zh-TW"/>
          </w:rPr>
          <w:t xml:space="preserve"> = 6 and n</w:t>
        </w:r>
        <w:r w:rsidR="000F0EF6">
          <w:rPr>
            <w:lang w:eastAsia="zh-TW"/>
          </w:rPr>
          <w:t>o</w:t>
        </w:r>
        <w:r w:rsidR="002D7887">
          <w:rPr>
            <w:lang w:eastAsia="zh-TW"/>
          </w:rPr>
          <w:t>de size = 1</w:t>
        </w:r>
        <w:r w:rsidR="002306B6">
          <w:rPr>
            <w:lang w:eastAsia="zh-TW"/>
          </w:rPr>
          <w:t xml:space="preserve"> the </w:t>
        </w:r>
      </w:ins>
      <w:ins w:id="178" w:author="Kin Wa Chan" w:date="2023-02-23T19:15:00Z">
        <w:r w:rsidR="002306B6">
          <w:rPr>
            <w:lang w:eastAsia="zh-TW"/>
          </w:rPr>
          <w:t>optimal value for the random forest model</w:t>
        </w:r>
      </w:ins>
    </w:p>
    <w:p w14:paraId="09A0B47A" w14:textId="77777777" w:rsidR="00F572B9" w:rsidDel="00A075EB" w:rsidRDefault="00F572B9" w:rsidP="00F572B9">
      <w:pPr>
        <w:rPr>
          <w:del w:id="179" w:author="Kin Wa Chan" w:date="2023-02-23T18:46:00Z"/>
        </w:rPr>
      </w:pPr>
    </w:p>
    <w:p w14:paraId="75384F29" w14:textId="08444D34" w:rsidR="00F572B9" w:rsidDel="00A075EB" w:rsidRDefault="00F572B9" w:rsidP="00F572B9">
      <w:pPr>
        <w:rPr>
          <w:del w:id="180" w:author="Kin Wa Chan" w:date="2023-02-23T18:46:00Z"/>
        </w:rPr>
      </w:pPr>
      <w:del w:id="181" w:author="Kin Wa Chan" w:date="2023-02-23T18:46:00Z">
        <w:r w:rsidDel="00A075EB">
          <w:rPr>
            <w:rFonts w:hint="eastAsia"/>
          </w:rPr>
          <w:lastRenderedPageBreak/>
          <w:delText>(</w:delText>
        </w:r>
        <w:r w:rsidDel="00A075EB">
          <w:delText>…. TBC)</w:delText>
        </w:r>
      </w:del>
    </w:p>
    <w:p w14:paraId="65325264" w14:textId="568FAF87" w:rsidR="00695BF0" w:rsidRDefault="00695BF0" w:rsidP="002D7AF6">
      <w:pPr>
        <w:rPr>
          <w:lang w:eastAsia="zh-TW"/>
        </w:rPr>
      </w:pPr>
    </w:p>
    <w:p w14:paraId="614DA8C8" w14:textId="448CB7BB" w:rsidR="00695BF0" w:rsidRDefault="00695BF0" w:rsidP="00E85ABC">
      <w:pPr>
        <w:pStyle w:val="2"/>
      </w:pPr>
      <w:bookmarkStart w:id="182" w:name="_Toc128062932"/>
      <w:r>
        <w:rPr>
          <w:rFonts w:hint="eastAsia"/>
        </w:rPr>
        <w:t>C</w:t>
      </w:r>
      <w:r>
        <w:t>aret (</w:t>
      </w:r>
      <w:r w:rsidRPr="00695BF0">
        <w:t>Classification and Regression Training</w:t>
      </w:r>
      <w:r>
        <w:t>)</w:t>
      </w:r>
      <w:bookmarkEnd w:id="182"/>
      <w:r>
        <w:t xml:space="preserve"> </w:t>
      </w:r>
    </w:p>
    <w:p w14:paraId="6B8F6474" w14:textId="770D95BF" w:rsidR="00695BF0" w:rsidRDefault="00695BF0" w:rsidP="002D7AF6">
      <w:pPr>
        <w:rPr>
          <w:lang w:eastAsia="zh-TW"/>
        </w:rPr>
      </w:pPr>
    </w:p>
    <w:p w14:paraId="5F36B7E5" w14:textId="77777777" w:rsidR="00695BF0" w:rsidRPr="00F572B9" w:rsidRDefault="00695BF0" w:rsidP="002D7AF6">
      <w:pPr>
        <w:rPr>
          <w:lang w:eastAsia="zh-TW"/>
        </w:rPr>
      </w:pPr>
    </w:p>
    <w:p w14:paraId="53951D11" w14:textId="2A1EF263" w:rsidR="009E51E7" w:rsidRPr="002D7AF6" w:rsidRDefault="009E51E7" w:rsidP="002D7AF6">
      <w:pPr>
        <w:rPr>
          <w:lang w:eastAsia="zh-TW"/>
        </w:rPr>
      </w:pPr>
    </w:p>
    <w:p w14:paraId="4EDF4D2E" w14:textId="77777777" w:rsidR="00AB3239" w:rsidRDefault="00AB3239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  <w:r>
        <w:br w:type="page"/>
      </w:r>
    </w:p>
    <w:p w14:paraId="7D086BC6" w14:textId="77777777" w:rsidR="00EF5448" w:rsidRDefault="00EF5448" w:rsidP="00EF5448">
      <w:pPr>
        <w:rPr>
          <w:rFonts w:cstheme="minorHAnsi"/>
          <w:lang w:eastAsia="zh-TW"/>
        </w:rPr>
      </w:pPr>
    </w:p>
    <w:p w14:paraId="4D26B85D" w14:textId="729A0784" w:rsidR="00D619B6" w:rsidRDefault="00FD5620" w:rsidP="00FD5620">
      <w:pPr>
        <w:pStyle w:val="1"/>
      </w:pPr>
      <w:bookmarkStart w:id="183" w:name="_Toc128062933"/>
      <w:r>
        <w:t>Conclusion</w:t>
      </w:r>
      <w:bookmarkEnd w:id="183"/>
    </w:p>
    <w:p w14:paraId="6C46921B" w14:textId="77777777" w:rsidR="009A4B46" w:rsidRDefault="009A4B46"/>
    <w:p w14:paraId="471B819E" w14:textId="51B2A312" w:rsidR="00EF5448" w:rsidRPr="0011554B" w:rsidRDefault="00EF5448" w:rsidP="00EF5448">
      <w:pPr>
        <w:pStyle w:val="1"/>
      </w:pPr>
      <w:bookmarkStart w:id="184" w:name="_Toc128062934"/>
      <w:r w:rsidRPr="0011554B">
        <w:rPr>
          <w:rFonts w:hint="eastAsia"/>
        </w:rPr>
        <w:t>A</w:t>
      </w:r>
      <w:r w:rsidRPr="0011554B">
        <w:t>ppendix</w:t>
      </w:r>
      <w:bookmarkEnd w:id="184"/>
    </w:p>
    <w:p w14:paraId="6093B983" w14:textId="52E80AD8" w:rsidR="00EF5448" w:rsidRDefault="009E51E7" w:rsidP="009E51E7">
      <w:pPr>
        <w:pStyle w:val="2"/>
        <w:rPr>
          <w:ins w:id="185" w:author="Kin Wa Chan" w:date="2023-02-23T18:22:00Z"/>
        </w:rPr>
      </w:pPr>
      <w:bookmarkStart w:id="186" w:name="_Toc128062935"/>
      <w:r w:rsidRPr="009E51E7">
        <w:t>Reference</w:t>
      </w:r>
      <w:r>
        <w:t xml:space="preserve">/ </w:t>
      </w:r>
      <w:r w:rsidRPr="009E51E7">
        <w:t>citation</w:t>
      </w:r>
      <w:bookmarkEnd w:id="186"/>
    </w:p>
    <w:p w14:paraId="69696D35" w14:textId="0993FA3F" w:rsidR="00B536B9" w:rsidRDefault="00B536B9" w:rsidP="00B536B9">
      <w:pPr>
        <w:rPr>
          <w:ins w:id="187" w:author="Kin Wa Chan" w:date="2023-02-23T18:22:00Z"/>
          <w:lang w:eastAsia="zh-TW"/>
        </w:rPr>
      </w:pPr>
    </w:p>
    <w:p w14:paraId="6FFEA877" w14:textId="2622EBFB" w:rsidR="00B536B9" w:rsidRPr="00973449" w:rsidRDefault="00B536B9" w:rsidP="00B536B9">
      <w:pPr>
        <w:pPrChange w:id="188" w:author="Kin Wa Chan" w:date="2023-02-23T18:22:00Z">
          <w:pPr>
            <w:pStyle w:val="2"/>
          </w:pPr>
        </w:pPrChange>
      </w:pPr>
      <w:ins w:id="189" w:author="Kin Wa Chan" w:date="2023-02-23T18:22:00Z">
        <w:r>
          <w:rPr>
            <w:rFonts w:hint="eastAsia"/>
            <w:lang w:eastAsia="zh-TW"/>
          </w:rPr>
          <w:t>R</w:t>
        </w:r>
        <w:r>
          <w:rPr>
            <w:lang w:eastAsia="zh-TW"/>
          </w:rPr>
          <w:t>andom</w:t>
        </w:r>
        <w:r w:rsidR="00D95F24">
          <w:rPr>
            <w:lang w:eastAsia="zh-TW"/>
          </w:rPr>
          <w:t xml:space="preserve"> Forest</w:t>
        </w:r>
      </w:ins>
    </w:p>
    <w:p w14:paraId="28DF25A5" w14:textId="685A14F1" w:rsidR="009E51E7" w:rsidDel="003E0BE3" w:rsidRDefault="00B536B9" w:rsidP="00EF5448">
      <w:pPr>
        <w:rPr>
          <w:del w:id="190" w:author="Kin Wa Chan" w:date="2023-02-23T18:33:00Z"/>
          <w:rFonts w:cstheme="minorHAnsi"/>
          <w:lang w:eastAsia="zh-TW"/>
        </w:rPr>
      </w:pPr>
      <w:ins w:id="191" w:author="Kin Wa Chan" w:date="2023-02-23T18:22:00Z">
        <w:r w:rsidRPr="00B536B9">
          <w:rPr>
            <w:rFonts w:cstheme="minorHAnsi"/>
            <w:lang w:eastAsia="zh-TW"/>
          </w:rPr>
          <w:t>https://cran.r-project.org/web/packages/randomForest/randomForest.pdf</w:t>
        </w:r>
      </w:ins>
    </w:p>
    <w:p w14:paraId="68F9F242" w14:textId="57CFC663" w:rsidR="009E51E7" w:rsidRDefault="009E51E7" w:rsidP="00EF5448">
      <w:pPr>
        <w:rPr>
          <w:ins w:id="192" w:author="Kin Wa Chan" w:date="2023-02-23T18:32:00Z"/>
          <w:rFonts w:cstheme="minorHAnsi" w:hint="eastAsia"/>
          <w:lang w:eastAsia="zh-TW"/>
        </w:rPr>
      </w:pPr>
    </w:p>
    <w:p w14:paraId="79973778" w14:textId="33E0B88B" w:rsidR="003E0BE3" w:rsidRDefault="003E0BE3" w:rsidP="00EF5448">
      <w:pPr>
        <w:rPr>
          <w:ins w:id="193" w:author="Kin Wa Chan" w:date="2023-02-23T18:32:00Z"/>
          <w:rFonts w:cstheme="minorHAnsi"/>
          <w:lang w:eastAsia="zh-TW"/>
        </w:rPr>
      </w:pPr>
      <w:ins w:id="194" w:author="Kin Wa Chan" w:date="2023-02-23T18:32:00Z">
        <w:r>
          <w:rPr>
            <w:rFonts w:cstheme="minorHAnsi"/>
            <w:lang w:eastAsia="zh-TW"/>
          </w:rPr>
          <w:fldChar w:fldCharType="begin"/>
        </w:r>
        <w:r>
          <w:rPr>
            <w:rFonts w:cstheme="minorHAnsi"/>
            <w:lang w:eastAsia="zh-TW"/>
          </w:rPr>
          <w:instrText xml:space="preserve"> HYPERLINK "</w:instrText>
        </w:r>
        <w:r w:rsidRPr="003E0BE3">
          <w:rPr>
            <w:rFonts w:cstheme="minorHAnsi"/>
            <w:lang w:eastAsia="zh-TW"/>
          </w:rPr>
          <w:instrText>https://afit-r.github.io/random_forests</w:instrText>
        </w:r>
        <w:r>
          <w:rPr>
            <w:rFonts w:cstheme="minorHAnsi"/>
            <w:lang w:eastAsia="zh-TW"/>
          </w:rPr>
          <w:instrText xml:space="preserve">" </w:instrText>
        </w:r>
        <w:r>
          <w:rPr>
            <w:rFonts w:cstheme="minorHAnsi"/>
            <w:lang w:eastAsia="zh-TW"/>
          </w:rPr>
          <w:fldChar w:fldCharType="separate"/>
        </w:r>
        <w:r w:rsidRPr="007062FF">
          <w:rPr>
            <w:rStyle w:val="aa"/>
            <w:rFonts w:cstheme="minorHAnsi"/>
            <w:lang w:eastAsia="zh-TW"/>
          </w:rPr>
          <w:t>https://afit-r.github.io/random_forests</w:t>
        </w:r>
        <w:r>
          <w:rPr>
            <w:rFonts w:cstheme="minorHAnsi"/>
            <w:lang w:eastAsia="zh-TW"/>
          </w:rPr>
          <w:fldChar w:fldCharType="end"/>
        </w:r>
      </w:ins>
      <w:ins w:id="195" w:author="Kin Wa Chan" w:date="2023-02-23T18:33:00Z">
        <w:r>
          <w:rPr>
            <w:rFonts w:cstheme="minorHAnsi"/>
            <w:lang w:eastAsia="zh-TW"/>
          </w:rPr>
          <w:t xml:space="preserve"> (tun</w:t>
        </w:r>
        <w:r w:rsidR="00755E79">
          <w:rPr>
            <w:rFonts w:cstheme="minorHAnsi"/>
            <w:lang w:eastAsia="zh-TW"/>
          </w:rPr>
          <w:t>ing)</w:t>
        </w:r>
      </w:ins>
    </w:p>
    <w:p w14:paraId="32801307" w14:textId="77777777" w:rsidR="003E0BE3" w:rsidRPr="003E0BE3" w:rsidRDefault="003E0BE3" w:rsidP="00EF5448">
      <w:pPr>
        <w:rPr>
          <w:rFonts w:cstheme="minorHAnsi" w:hint="eastAsia"/>
          <w:lang w:eastAsia="zh-TW"/>
        </w:rPr>
      </w:pPr>
    </w:p>
    <w:p w14:paraId="58FA99D5" w14:textId="238BCB9F" w:rsidR="009E51E7" w:rsidRDefault="009E51E7" w:rsidP="009E51E7">
      <w:pPr>
        <w:pStyle w:val="2"/>
      </w:pPr>
      <w:bookmarkStart w:id="196" w:name="_Toc128062936"/>
      <w:r>
        <w:rPr>
          <w:rFonts w:hint="eastAsia"/>
        </w:rPr>
        <w:t>R</w:t>
      </w:r>
      <w:r>
        <w:t xml:space="preserve"> Script</w:t>
      </w:r>
      <w:bookmarkEnd w:id="196"/>
    </w:p>
    <w:sectPr w:rsidR="009E51E7" w:rsidSect="00E375F8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FCB9" w14:textId="77777777" w:rsidR="003D0542" w:rsidRDefault="003D0542" w:rsidP="00724F89">
      <w:pPr>
        <w:spacing w:after="0" w:line="240" w:lineRule="auto"/>
      </w:pPr>
      <w:r>
        <w:separator/>
      </w:r>
    </w:p>
  </w:endnote>
  <w:endnote w:type="continuationSeparator" w:id="0">
    <w:p w14:paraId="448ADDC2" w14:textId="77777777" w:rsidR="003D0542" w:rsidRDefault="003D0542" w:rsidP="00724F89">
      <w:pPr>
        <w:spacing w:after="0" w:line="240" w:lineRule="auto"/>
      </w:pPr>
      <w:r>
        <w:continuationSeparator/>
      </w:r>
    </w:p>
  </w:endnote>
  <w:endnote w:type="continuationNotice" w:id="1">
    <w:p w14:paraId="6B9A9573" w14:textId="77777777" w:rsidR="003D0542" w:rsidRDefault="003D05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169860"/>
      <w:docPartObj>
        <w:docPartGallery w:val="Page Numbers (Bottom of Page)"/>
        <w:docPartUnique/>
      </w:docPartObj>
    </w:sdtPr>
    <w:sdtEndPr/>
    <w:sdtContent>
      <w:p w14:paraId="60B05FCA" w14:textId="643EBC20" w:rsidR="00BD567B" w:rsidRDefault="00BD56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D139B2C" w14:textId="77777777" w:rsidR="00BD567B" w:rsidRDefault="00BD5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02B3" w14:textId="77777777" w:rsidR="003D0542" w:rsidRDefault="003D0542" w:rsidP="00724F89">
      <w:pPr>
        <w:spacing w:after="0" w:line="240" w:lineRule="auto"/>
      </w:pPr>
      <w:r>
        <w:separator/>
      </w:r>
    </w:p>
  </w:footnote>
  <w:footnote w:type="continuationSeparator" w:id="0">
    <w:p w14:paraId="5589C2C9" w14:textId="77777777" w:rsidR="003D0542" w:rsidRDefault="003D0542" w:rsidP="00724F89">
      <w:pPr>
        <w:spacing w:after="0" w:line="240" w:lineRule="auto"/>
      </w:pPr>
      <w:r>
        <w:continuationSeparator/>
      </w:r>
    </w:p>
  </w:footnote>
  <w:footnote w:type="continuationNotice" w:id="1">
    <w:p w14:paraId="75425BFF" w14:textId="77777777" w:rsidR="003D0542" w:rsidRDefault="003D05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C16"/>
    <w:multiLevelType w:val="hybridMultilevel"/>
    <w:tmpl w:val="9386F6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3752F"/>
    <w:multiLevelType w:val="hybridMultilevel"/>
    <w:tmpl w:val="0390E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2A60EB"/>
    <w:multiLevelType w:val="hybridMultilevel"/>
    <w:tmpl w:val="AF1C6A2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343B6B"/>
    <w:multiLevelType w:val="hybridMultilevel"/>
    <w:tmpl w:val="7ED06D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A87B49"/>
    <w:multiLevelType w:val="hybridMultilevel"/>
    <w:tmpl w:val="09A07A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A0600F"/>
    <w:multiLevelType w:val="hybridMultilevel"/>
    <w:tmpl w:val="B03C87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CD40A5"/>
    <w:multiLevelType w:val="hybridMultilevel"/>
    <w:tmpl w:val="72E89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751E6C"/>
    <w:multiLevelType w:val="hybridMultilevel"/>
    <w:tmpl w:val="B33A2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26A58"/>
    <w:multiLevelType w:val="hybridMultilevel"/>
    <w:tmpl w:val="DEC6F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43A71"/>
    <w:multiLevelType w:val="hybridMultilevel"/>
    <w:tmpl w:val="7E482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2948E3"/>
    <w:multiLevelType w:val="hybridMultilevel"/>
    <w:tmpl w:val="6900B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72910242">
    <w:abstractNumId w:val="3"/>
  </w:num>
  <w:num w:numId="2" w16cid:durableId="1780293879">
    <w:abstractNumId w:val="2"/>
  </w:num>
  <w:num w:numId="3" w16cid:durableId="1140881552">
    <w:abstractNumId w:val="10"/>
  </w:num>
  <w:num w:numId="4" w16cid:durableId="920605417">
    <w:abstractNumId w:val="8"/>
  </w:num>
  <w:num w:numId="5" w16cid:durableId="34817690">
    <w:abstractNumId w:val="4"/>
  </w:num>
  <w:num w:numId="6" w16cid:durableId="1111556731">
    <w:abstractNumId w:val="6"/>
  </w:num>
  <w:num w:numId="7" w16cid:durableId="187910927">
    <w:abstractNumId w:val="5"/>
  </w:num>
  <w:num w:numId="8" w16cid:durableId="1641301604">
    <w:abstractNumId w:val="0"/>
  </w:num>
  <w:num w:numId="9" w16cid:durableId="504982307">
    <w:abstractNumId w:val="9"/>
  </w:num>
  <w:num w:numId="10" w16cid:durableId="707948096">
    <w:abstractNumId w:val="7"/>
  </w:num>
  <w:num w:numId="11" w16cid:durableId="145575356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n Wa Chan">
    <w15:presenceInfo w15:providerId="AD" w15:userId="S::Kin.Wa.Chan@smu.ca::8c2c0e3b-e2e1-4a9b-8bcf-aee5f83ac4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81"/>
    <w:rsid w:val="00000656"/>
    <w:rsid w:val="000012E5"/>
    <w:rsid w:val="00005323"/>
    <w:rsid w:val="00012523"/>
    <w:rsid w:val="000126C4"/>
    <w:rsid w:val="00015013"/>
    <w:rsid w:val="00026C73"/>
    <w:rsid w:val="00027E1F"/>
    <w:rsid w:val="00030476"/>
    <w:rsid w:val="000312A2"/>
    <w:rsid w:val="00031E73"/>
    <w:rsid w:val="00034506"/>
    <w:rsid w:val="000356B1"/>
    <w:rsid w:val="00036571"/>
    <w:rsid w:val="0004270D"/>
    <w:rsid w:val="00042FD8"/>
    <w:rsid w:val="0004342B"/>
    <w:rsid w:val="00044FD6"/>
    <w:rsid w:val="00050448"/>
    <w:rsid w:val="00053A83"/>
    <w:rsid w:val="00055766"/>
    <w:rsid w:val="0006391B"/>
    <w:rsid w:val="00064CE6"/>
    <w:rsid w:val="00065A4B"/>
    <w:rsid w:val="00065FBD"/>
    <w:rsid w:val="0006718A"/>
    <w:rsid w:val="00067554"/>
    <w:rsid w:val="00070280"/>
    <w:rsid w:val="00071D66"/>
    <w:rsid w:val="0007377B"/>
    <w:rsid w:val="00082699"/>
    <w:rsid w:val="00083D05"/>
    <w:rsid w:val="00083D63"/>
    <w:rsid w:val="0008674E"/>
    <w:rsid w:val="00087ACB"/>
    <w:rsid w:val="000900DA"/>
    <w:rsid w:val="00090D30"/>
    <w:rsid w:val="00092E59"/>
    <w:rsid w:val="00094265"/>
    <w:rsid w:val="00095D65"/>
    <w:rsid w:val="00096906"/>
    <w:rsid w:val="00096DD4"/>
    <w:rsid w:val="000973B5"/>
    <w:rsid w:val="000A0FDC"/>
    <w:rsid w:val="000A200B"/>
    <w:rsid w:val="000A2B02"/>
    <w:rsid w:val="000A5A05"/>
    <w:rsid w:val="000A6287"/>
    <w:rsid w:val="000B29BA"/>
    <w:rsid w:val="000B3265"/>
    <w:rsid w:val="000B71D3"/>
    <w:rsid w:val="000B7249"/>
    <w:rsid w:val="000B753F"/>
    <w:rsid w:val="000B7ED2"/>
    <w:rsid w:val="000C0556"/>
    <w:rsid w:val="000C1138"/>
    <w:rsid w:val="000C137F"/>
    <w:rsid w:val="000C27CA"/>
    <w:rsid w:val="000C29A6"/>
    <w:rsid w:val="000C2CE1"/>
    <w:rsid w:val="000C5812"/>
    <w:rsid w:val="000C66C2"/>
    <w:rsid w:val="000C74C1"/>
    <w:rsid w:val="000C7927"/>
    <w:rsid w:val="000D16C1"/>
    <w:rsid w:val="000D2991"/>
    <w:rsid w:val="000D4648"/>
    <w:rsid w:val="000E0781"/>
    <w:rsid w:val="000E0EEB"/>
    <w:rsid w:val="000E29E6"/>
    <w:rsid w:val="000E4E12"/>
    <w:rsid w:val="000E4E59"/>
    <w:rsid w:val="000E545A"/>
    <w:rsid w:val="000E5B6D"/>
    <w:rsid w:val="000F070D"/>
    <w:rsid w:val="000F0EF6"/>
    <w:rsid w:val="000F2E4B"/>
    <w:rsid w:val="000F4565"/>
    <w:rsid w:val="000F5AFF"/>
    <w:rsid w:val="001011E8"/>
    <w:rsid w:val="001055D5"/>
    <w:rsid w:val="00105B21"/>
    <w:rsid w:val="0010643F"/>
    <w:rsid w:val="00112CB7"/>
    <w:rsid w:val="00114AF9"/>
    <w:rsid w:val="0011554B"/>
    <w:rsid w:val="001229E4"/>
    <w:rsid w:val="00126DFB"/>
    <w:rsid w:val="00127914"/>
    <w:rsid w:val="0013005F"/>
    <w:rsid w:val="0013255A"/>
    <w:rsid w:val="0013459C"/>
    <w:rsid w:val="00136709"/>
    <w:rsid w:val="00137CA3"/>
    <w:rsid w:val="0014152B"/>
    <w:rsid w:val="00142494"/>
    <w:rsid w:val="00147BC2"/>
    <w:rsid w:val="001518E4"/>
    <w:rsid w:val="00152902"/>
    <w:rsid w:val="0015372F"/>
    <w:rsid w:val="00154528"/>
    <w:rsid w:val="00154E7E"/>
    <w:rsid w:val="001575DA"/>
    <w:rsid w:val="0016066C"/>
    <w:rsid w:val="00163B54"/>
    <w:rsid w:val="0016551C"/>
    <w:rsid w:val="00165592"/>
    <w:rsid w:val="0016671E"/>
    <w:rsid w:val="00170E14"/>
    <w:rsid w:val="00174D7D"/>
    <w:rsid w:val="00177105"/>
    <w:rsid w:val="0017770F"/>
    <w:rsid w:val="001809FE"/>
    <w:rsid w:val="0018225E"/>
    <w:rsid w:val="0018294F"/>
    <w:rsid w:val="001840FA"/>
    <w:rsid w:val="00185D3F"/>
    <w:rsid w:val="0018645C"/>
    <w:rsid w:val="00192009"/>
    <w:rsid w:val="001946FB"/>
    <w:rsid w:val="001963A6"/>
    <w:rsid w:val="001963EA"/>
    <w:rsid w:val="00196541"/>
    <w:rsid w:val="00197B13"/>
    <w:rsid w:val="001A1DD3"/>
    <w:rsid w:val="001A3DEE"/>
    <w:rsid w:val="001A5620"/>
    <w:rsid w:val="001B013A"/>
    <w:rsid w:val="001B1A07"/>
    <w:rsid w:val="001B28C3"/>
    <w:rsid w:val="001B42A6"/>
    <w:rsid w:val="001B5E9E"/>
    <w:rsid w:val="001C1565"/>
    <w:rsid w:val="001C2122"/>
    <w:rsid w:val="001C3E37"/>
    <w:rsid w:val="001C415A"/>
    <w:rsid w:val="001C5A74"/>
    <w:rsid w:val="001C5BF1"/>
    <w:rsid w:val="001D22D2"/>
    <w:rsid w:val="001D2BD2"/>
    <w:rsid w:val="001D56D8"/>
    <w:rsid w:val="001D7079"/>
    <w:rsid w:val="001E1471"/>
    <w:rsid w:val="001E301F"/>
    <w:rsid w:val="001E51B0"/>
    <w:rsid w:val="001F0FB6"/>
    <w:rsid w:val="001F15D6"/>
    <w:rsid w:val="001F1862"/>
    <w:rsid w:val="001F251D"/>
    <w:rsid w:val="001F4F49"/>
    <w:rsid w:val="001F5F7F"/>
    <w:rsid w:val="001F743C"/>
    <w:rsid w:val="002050A3"/>
    <w:rsid w:val="0020576C"/>
    <w:rsid w:val="00206B42"/>
    <w:rsid w:val="0020710F"/>
    <w:rsid w:val="00207259"/>
    <w:rsid w:val="00211B00"/>
    <w:rsid w:val="00212583"/>
    <w:rsid w:val="00213EA8"/>
    <w:rsid w:val="0021665B"/>
    <w:rsid w:val="00217086"/>
    <w:rsid w:val="00217FDA"/>
    <w:rsid w:val="002203CA"/>
    <w:rsid w:val="002206D5"/>
    <w:rsid w:val="0022124F"/>
    <w:rsid w:val="002231A1"/>
    <w:rsid w:val="002304EF"/>
    <w:rsid w:val="002306B6"/>
    <w:rsid w:val="00230EB7"/>
    <w:rsid w:val="00232298"/>
    <w:rsid w:val="00234908"/>
    <w:rsid w:val="00234F07"/>
    <w:rsid w:val="00240E1A"/>
    <w:rsid w:val="00241A49"/>
    <w:rsid w:val="00242A0E"/>
    <w:rsid w:val="00244245"/>
    <w:rsid w:val="00245682"/>
    <w:rsid w:val="00245829"/>
    <w:rsid w:val="00246C68"/>
    <w:rsid w:val="00250813"/>
    <w:rsid w:val="00256587"/>
    <w:rsid w:val="00262CCA"/>
    <w:rsid w:val="00264286"/>
    <w:rsid w:val="00271C73"/>
    <w:rsid w:val="002736ED"/>
    <w:rsid w:val="00274E7E"/>
    <w:rsid w:val="00276677"/>
    <w:rsid w:val="00277417"/>
    <w:rsid w:val="002812AF"/>
    <w:rsid w:val="002824A9"/>
    <w:rsid w:val="0028264B"/>
    <w:rsid w:val="002853FC"/>
    <w:rsid w:val="002856F1"/>
    <w:rsid w:val="00285D0F"/>
    <w:rsid w:val="00287517"/>
    <w:rsid w:val="00292306"/>
    <w:rsid w:val="00293167"/>
    <w:rsid w:val="002A3E20"/>
    <w:rsid w:val="002A5940"/>
    <w:rsid w:val="002A6AA4"/>
    <w:rsid w:val="002A71A0"/>
    <w:rsid w:val="002A789B"/>
    <w:rsid w:val="002B3ABC"/>
    <w:rsid w:val="002B3BC8"/>
    <w:rsid w:val="002C0C5F"/>
    <w:rsid w:val="002C1D46"/>
    <w:rsid w:val="002C3A70"/>
    <w:rsid w:val="002C3B64"/>
    <w:rsid w:val="002C5410"/>
    <w:rsid w:val="002C5B3D"/>
    <w:rsid w:val="002C5E1E"/>
    <w:rsid w:val="002C6129"/>
    <w:rsid w:val="002D1250"/>
    <w:rsid w:val="002D199A"/>
    <w:rsid w:val="002D3C60"/>
    <w:rsid w:val="002D4E3F"/>
    <w:rsid w:val="002D7887"/>
    <w:rsid w:val="002D7AF6"/>
    <w:rsid w:val="002E08B5"/>
    <w:rsid w:val="002E1EEB"/>
    <w:rsid w:val="002E31DF"/>
    <w:rsid w:val="002E586F"/>
    <w:rsid w:val="002F0553"/>
    <w:rsid w:val="002F2263"/>
    <w:rsid w:val="002F3550"/>
    <w:rsid w:val="002F4845"/>
    <w:rsid w:val="002F4E4D"/>
    <w:rsid w:val="002F4FC4"/>
    <w:rsid w:val="002F6D16"/>
    <w:rsid w:val="00300637"/>
    <w:rsid w:val="00300AD8"/>
    <w:rsid w:val="003019D1"/>
    <w:rsid w:val="003071BF"/>
    <w:rsid w:val="00307DEB"/>
    <w:rsid w:val="00312C5D"/>
    <w:rsid w:val="00314E3D"/>
    <w:rsid w:val="00316224"/>
    <w:rsid w:val="00316768"/>
    <w:rsid w:val="00321C4F"/>
    <w:rsid w:val="00321E9B"/>
    <w:rsid w:val="003225EE"/>
    <w:rsid w:val="00323DC1"/>
    <w:rsid w:val="00323EB3"/>
    <w:rsid w:val="0032450B"/>
    <w:rsid w:val="0032714B"/>
    <w:rsid w:val="003310DD"/>
    <w:rsid w:val="003327C1"/>
    <w:rsid w:val="003335B9"/>
    <w:rsid w:val="0033380F"/>
    <w:rsid w:val="00336576"/>
    <w:rsid w:val="00336BEE"/>
    <w:rsid w:val="00340E13"/>
    <w:rsid w:val="00343532"/>
    <w:rsid w:val="00343738"/>
    <w:rsid w:val="003438ED"/>
    <w:rsid w:val="0034507B"/>
    <w:rsid w:val="00346F92"/>
    <w:rsid w:val="0035482F"/>
    <w:rsid w:val="00355162"/>
    <w:rsid w:val="00357392"/>
    <w:rsid w:val="00360D7D"/>
    <w:rsid w:val="00360EA2"/>
    <w:rsid w:val="00360F29"/>
    <w:rsid w:val="00361B27"/>
    <w:rsid w:val="00363722"/>
    <w:rsid w:val="003643B8"/>
    <w:rsid w:val="00364ABC"/>
    <w:rsid w:val="003656AD"/>
    <w:rsid w:val="00366E32"/>
    <w:rsid w:val="00371B43"/>
    <w:rsid w:val="00373015"/>
    <w:rsid w:val="0037388C"/>
    <w:rsid w:val="00374798"/>
    <w:rsid w:val="00375023"/>
    <w:rsid w:val="00375312"/>
    <w:rsid w:val="0037678D"/>
    <w:rsid w:val="00376A5A"/>
    <w:rsid w:val="003771E2"/>
    <w:rsid w:val="00377529"/>
    <w:rsid w:val="0038033D"/>
    <w:rsid w:val="003820D7"/>
    <w:rsid w:val="0038400B"/>
    <w:rsid w:val="003942DC"/>
    <w:rsid w:val="00396298"/>
    <w:rsid w:val="00396C54"/>
    <w:rsid w:val="003971E7"/>
    <w:rsid w:val="003A1222"/>
    <w:rsid w:val="003A28CA"/>
    <w:rsid w:val="003A3F36"/>
    <w:rsid w:val="003A6F67"/>
    <w:rsid w:val="003A7E84"/>
    <w:rsid w:val="003B3EFC"/>
    <w:rsid w:val="003C0EE0"/>
    <w:rsid w:val="003C1309"/>
    <w:rsid w:val="003C2B38"/>
    <w:rsid w:val="003C3219"/>
    <w:rsid w:val="003C36EC"/>
    <w:rsid w:val="003C4309"/>
    <w:rsid w:val="003C600F"/>
    <w:rsid w:val="003C6DD2"/>
    <w:rsid w:val="003D01FE"/>
    <w:rsid w:val="003D0542"/>
    <w:rsid w:val="003D28F6"/>
    <w:rsid w:val="003E0BE3"/>
    <w:rsid w:val="003F0D2B"/>
    <w:rsid w:val="003F69DF"/>
    <w:rsid w:val="003F6AFE"/>
    <w:rsid w:val="00400BCF"/>
    <w:rsid w:val="00401673"/>
    <w:rsid w:val="00401EB8"/>
    <w:rsid w:val="004037DA"/>
    <w:rsid w:val="00405780"/>
    <w:rsid w:val="00407B2D"/>
    <w:rsid w:val="00407CC2"/>
    <w:rsid w:val="0041145C"/>
    <w:rsid w:val="00412482"/>
    <w:rsid w:val="00413731"/>
    <w:rsid w:val="00415C15"/>
    <w:rsid w:val="004176EA"/>
    <w:rsid w:val="00420D82"/>
    <w:rsid w:val="00421DB8"/>
    <w:rsid w:val="00424961"/>
    <w:rsid w:val="00432BAD"/>
    <w:rsid w:val="00436951"/>
    <w:rsid w:val="00441A81"/>
    <w:rsid w:val="00442ADE"/>
    <w:rsid w:val="004463D4"/>
    <w:rsid w:val="00446532"/>
    <w:rsid w:val="004504C7"/>
    <w:rsid w:val="00452407"/>
    <w:rsid w:val="004535D2"/>
    <w:rsid w:val="00455721"/>
    <w:rsid w:val="004589A9"/>
    <w:rsid w:val="00460DC9"/>
    <w:rsid w:val="0046180A"/>
    <w:rsid w:val="00462E3A"/>
    <w:rsid w:val="00465C47"/>
    <w:rsid w:val="0046614F"/>
    <w:rsid w:val="00466731"/>
    <w:rsid w:val="004703E8"/>
    <w:rsid w:val="00471EE8"/>
    <w:rsid w:val="00473ABF"/>
    <w:rsid w:val="00474486"/>
    <w:rsid w:val="00477B2F"/>
    <w:rsid w:val="0047E68E"/>
    <w:rsid w:val="00481125"/>
    <w:rsid w:val="00482D37"/>
    <w:rsid w:val="004834B2"/>
    <w:rsid w:val="0048355E"/>
    <w:rsid w:val="00483D0F"/>
    <w:rsid w:val="00487392"/>
    <w:rsid w:val="00487945"/>
    <w:rsid w:val="004909F3"/>
    <w:rsid w:val="00491794"/>
    <w:rsid w:val="00492A2A"/>
    <w:rsid w:val="00492CCC"/>
    <w:rsid w:val="0049446A"/>
    <w:rsid w:val="00494CB2"/>
    <w:rsid w:val="004977D8"/>
    <w:rsid w:val="004A1E71"/>
    <w:rsid w:val="004A31B3"/>
    <w:rsid w:val="004A45DA"/>
    <w:rsid w:val="004A63DD"/>
    <w:rsid w:val="004A649B"/>
    <w:rsid w:val="004A74CA"/>
    <w:rsid w:val="004B2565"/>
    <w:rsid w:val="004B3DB7"/>
    <w:rsid w:val="004B5B83"/>
    <w:rsid w:val="004B5BD6"/>
    <w:rsid w:val="004B700B"/>
    <w:rsid w:val="004B73C4"/>
    <w:rsid w:val="004C0C73"/>
    <w:rsid w:val="004C2193"/>
    <w:rsid w:val="004C5364"/>
    <w:rsid w:val="004D22D5"/>
    <w:rsid w:val="004D3280"/>
    <w:rsid w:val="004D470C"/>
    <w:rsid w:val="004D7451"/>
    <w:rsid w:val="004D7ED6"/>
    <w:rsid w:val="004E1663"/>
    <w:rsid w:val="004E2375"/>
    <w:rsid w:val="004E2555"/>
    <w:rsid w:val="004E2B6C"/>
    <w:rsid w:val="004E34C3"/>
    <w:rsid w:val="004E49FE"/>
    <w:rsid w:val="004F05A9"/>
    <w:rsid w:val="004F0989"/>
    <w:rsid w:val="004F1040"/>
    <w:rsid w:val="004F19B6"/>
    <w:rsid w:val="004F2463"/>
    <w:rsid w:val="004F4077"/>
    <w:rsid w:val="004F6691"/>
    <w:rsid w:val="004F67D1"/>
    <w:rsid w:val="004F6934"/>
    <w:rsid w:val="004F6E05"/>
    <w:rsid w:val="004F7744"/>
    <w:rsid w:val="005003DD"/>
    <w:rsid w:val="00501875"/>
    <w:rsid w:val="00503B98"/>
    <w:rsid w:val="00504920"/>
    <w:rsid w:val="00505F46"/>
    <w:rsid w:val="005062CB"/>
    <w:rsid w:val="005111A9"/>
    <w:rsid w:val="00512616"/>
    <w:rsid w:val="00514026"/>
    <w:rsid w:val="00520BB4"/>
    <w:rsid w:val="00520C06"/>
    <w:rsid w:val="00520D07"/>
    <w:rsid w:val="005221A1"/>
    <w:rsid w:val="00522BFA"/>
    <w:rsid w:val="005237B5"/>
    <w:rsid w:val="00524FD8"/>
    <w:rsid w:val="005263C3"/>
    <w:rsid w:val="005271C6"/>
    <w:rsid w:val="00532298"/>
    <w:rsid w:val="00535354"/>
    <w:rsid w:val="00543447"/>
    <w:rsid w:val="00543D69"/>
    <w:rsid w:val="00544D49"/>
    <w:rsid w:val="0054561F"/>
    <w:rsid w:val="00546867"/>
    <w:rsid w:val="00546BA8"/>
    <w:rsid w:val="005501CC"/>
    <w:rsid w:val="00551714"/>
    <w:rsid w:val="00552A03"/>
    <w:rsid w:val="00554917"/>
    <w:rsid w:val="005566C6"/>
    <w:rsid w:val="005575F6"/>
    <w:rsid w:val="005602E0"/>
    <w:rsid w:val="005606AB"/>
    <w:rsid w:val="00564286"/>
    <w:rsid w:val="005650F0"/>
    <w:rsid w:val="00575A14"/>
    <w:rsid w:val="00576752"/>
    <w:rsid w:val="00587242"/>
    <w:rsid w:val="005875BC"/>
    <w:rsid w:val="0059041B"/>
    <w:rsid w:val="005907D8"/>
    <w:rsid w:val="00590F6F"/>
    <w:rsid w:val="0059108D"/>
    <w:rsid w:val="0059347F"/>
    <w:rsid w:val="00595603"/>
    <w:rsid w:val="00595E80"/>
    <w:rsid w:val="005978F2"/>
    <w:rsid w:val="005A071D"/>
    <w:rsid w:val="005A0A9D"/>
    <w:rsid w:val="005A14F6"/>
    <w:rsid w:val="005A2293"/>
    <w:rsid w:val="005A294B"/>
    <w:rsid w:val="005A5736"/>
    <w:rsid w:val="005A6DC0"/>
    <w:rsid w:val="005B0554"/>
    <w:rsid w:val="005B1517"/>
    <w:rsid w:val="005B26FD"/>
    <w:rsid w:val="005C0C5F"/>
    <w:rsid w:val="005C19CD"/>
    <w:rsid w:val="005C1E24"/>
    <w:rsid w:val="005C49D2"/>
    <w:rsid w:val="005C6DFD"/>
    <w:rsid w:val="005D0519"/>
    <w:rsid w:val="005D1BC3"/>
    <w:rsid w:val="005D399C"/>
    <w:rsid w:val="005D3EEE"/>
    <w:rsid w:val="005D5045"/>
    <w:rsid w:val="005D5E01"/>
    <w:rsid w:val="005D662A"/>
    <w:rsid w:val="005D66E7"/>
    <w:rsid w:val="005D66ED"/>
    <w:rsid w:val="005D6A50"/>
    <w:rsid w:val="005D6F0B"/>
    <w:rsid w:val="005E040F"/>
    <w:rsid w:val="005E0741"/>
    <w:rsid w:val="005E1A26"/>
    <w:rsid w:val="005E2CFF"/>
    <w:rsid w:val="005E3606"/>
    <w:rsid w:val="005E50DE"/>
    <w:rsid w:val="005E6537"/>
    <w:rsid w:val="005F2DB0"/>
    <w:rsid w:val="005F4DCE"/>
    <w:rsid w:val="005F53A3"/>
    <w:rsid w:val="005F5E31"/>
    <w:rsid w:val="005F745E"/>
    <w:rsid w:val="005F761B"/>
    <w:rsid w:val="006007F2"/>
    <w:rsid w:val="00600E72"/>
    <w:rsid w:val="006016E7"/>
    <w:rsid w:val="006030DC"/>
    <w:rsid w:val="0060336A"/>
    <w:rsid w:val="00606A70"/>
    <w:rsid w:val="00611BB2"/>
    <w:rsid w:val="00613CDD"/>
    <w:rsid w:val="00617BD5"/>
    <w:rsid w:val="00621BCE"/>
    <w:rsid w:val="00624CFF"/>
    <w:rsid w:val="006270B3"/>
    <w:rsid w:val="006278AD"/>
    <w:rsid w:val="00627B59"/>
    <w:rsid w:val="006300BE"/>
    <w:rsid w:val="0063134A"/>
    <w:rsid w:val="00632C49"/>
    <w:rsid w:val="00633129"/>
    <w:rsid w:val="00635B72"/>
    <w:rsid w:val="006405A6"/>
    <w:rsid w:val="006416A6"/>
    <w:rsid w:val="006429D8"/>
    <w:rsid w:val="00642BA9"/>
    <w:rsid w:val="006458E0"/>
    <w:rsid w:val="0064723E"/>
    <w:rsid w:val="006478BE"/>
    <w:rsid w:val="006531BF"/>
    <w:rsid w:val="00654C53"/>
    <w:rsid w:val="00655066"/>
    <w:rsid w:val="006559E0"/>
    <w:rsid w:val="00663D00"/>
    <w:rsid w:val="00664FC6"/>
    <w:rsid w:val="00665D03"/>
    <w:rsid w:val="00666A62"/>
    <w:rsid w:val="00667767"/>
    <w:rsid w:val="00672EB3"/>
    <w:rsid w:val="0067639E"/>
    <w:rsid w:val="00677E1D"/>
    <w:rsid w:val="00677ED8"/>
    <w:rsid w:val="006810C2"/>
    <w:rsid w:val="006833D9"/>
    <w:rsid w:val="00684138"/>
    <w:rsid w:val="00686218"/>
    <w:rsid w:val="00687251"/>
    <w:rsid w:val="006915E1"/>
    <w:rsid w:val="00691FBA"/>
    <w:rsid w:val="00692953"/>
    <w:rsid w:val="0069442E"/>
    <w:rsid w:val="00695B45"/>
    <w:rsid w:val="00695BF0"/>
    <w:rsid w:val="006965CC"/>
    <w:rsid w:val="006A137A"/>
    <w:rsid w:val="006A1BE9"/>
    <w:rsid w:val="006A330F"/>
    <w:rsid w:val="006A3CEA"/>
    <w:rsid w:val="006A4A25"/>
    <w:rsid w:val="006A5A3D"/>
    <w:rsid w:val="006A6FB1"/>
    <w:rsid w:val="006B0F3E"/>
    <w:rsid w:val="006B4482"/>
    <w:rsid w:val="006B61F7"/>
    <w:rsid w:val="006B7245"/>
    <w:rsid w:val="006B7C0D"/>
    <w:rsid w:val="006B7C75"/>
    <w:rsid w:val="006C01F6"/>
    <w:rsid w:val="006C4642"/>
    <w:rsid w:val="006C50E1"/>
    <w:rsid w:val="006C5DBA"/>
    <w:rsid w:val="006C6B4F"/>
    <w:rsid w:val="006C7DBE"/>
    <w:rsid w:val="006E17A0"/>
    <w:rsid w:val="006E4DF6"/>
    <w:rsid w:val="006E51A5"/>
    <w:rsid w:val="006E72D4"/>
    <w:rsid w:val="006F269B"/>
    <w:rsid w:val="006F2EA1"/>
    <w:rsid w:val="006F681D"/>
    <w:rsid w:val="006F7545"/>
    <w:rsid w:val="007013A4"/>
    <w:rsid w:val="00704AAA"/>
    <w:rsid w:val="0070548C"/>
    <w:rsid w:val="0070774C"/>
    <w:rsid w:val="00710B4B"/>
    <w:rsid w:val="00711499"/>
    <w:rsid w:val="00713496"/>
    <w:rsid w:val="00716354"/>
    <w:rsid w:val="00716D7C"/>
    <w:rsid w:val="00722A03"/>
    <w:rsid w:val="00724F89"/>
    <w:rsid w:val="00725214"/>
    <w:rsid w:val="0072545A"/>
    <w:rsid w:val="00725D17"/>
    <w:rsid w:val="00730AA6"/>
    <w:rsid w:val="00732094"/>
    <w:rsid w:val="00734C0F"/>
    <w:rsid w:val="007407EA"/>
    <w:rsid w:val="00740CF0"/>
    <w:rsid w:val="00740D5A"/>
    <w:rsid w:val="007469CD"/>
    <w:rsid w:val="00747727"/>
    <w:rsid w:val="007501F5"/>
    <w:rsid w:val="00750F71"/>
    <w:rsid w:val="00755E79"/>
    <w:rsid w:val="00763BE5"/>
    <w:rsid w:val="00764908"/>
    <w:rsid w:val="00770A42"/>
    <w:rsid w:val="0077166C"/>
    <w:rsid w:val="007717E2"/>
    <w:rsid w:val="0077221A"/>
    <w:rsid w:val="00774AAD"/>
    <w:rsid w:val="0077656A"/>
    <w:rsid w:val="00777AB1"/>
    <w:rsid w:val="00777E69"/>
    <w:rsid w:val="0078086A"/>
    <w:rsid w:val="0078150B"/>
    <w:rsid w:val="007827FB"/>
    <w:rsid w:val="00784532"/>
    <w:rsid w:val="0078788C"/>
    <w:rsid w:val="0079173C"/>
    <w:rsid w:val="00792BE3"/>
    <w:rsid w:val="00794E58"/>
    <w:rsid w:val="00794F1E"/>
    <w:rsid w:val="007956CE"/>
    <w:rsid w:val="007957E4"/>
    <w:rsid w:val="00796E39"/>
    <w:rsid w:val="007A2897"/>
    <w:rsid w:val="007A2CCF"/>
    <w:rsid w:val="007A4706"/>
    <w:rsid w:val="007A5D1A"/>
    <w:rsid w:val="007B1338"/>
    <w:rsid w:val="007B1BF9"/>
    <w:rsid w:val="007B38C5"/>
    <w:rsid w:val="007B5172"/>
    <w:rsid w:val="007B6000"/>
    <w:rsid w:val="007C0069"/>
    <w:rsid w:val="007C0995"/>
    <w:rsid w:val="007C1E6D"/>
    <w:rsid w:val="007C3723"/>
    <w:rsid w:val="007C40C3"/>
    <w:rsid w:val="007C4484"/>
    <w:rsid w:val="007C574D"/>
    <w:rsid w:val="007C57F4"/>
    <w:rsid w:val="007C717B"/>
    <w:rsid w:val="007C7822"/>
    <w:rsid w:val="007D38A6"/>
    <w:rsid w:val="007D3DA3"/>
    <w:rsid w:val="007D42DF"/>
    <w:rsid w:val="007D4D11"/>
    <w:rsid w:val="007D6D88"/>
    <w:rsid w:val="007D74DB"/>
    <w:rsid w:val="007E0CC4"/>
    <w:rsid w:val="007E2280"/>
    <w:rsid w:val="007E2C64"/>
    <w:rsid w:val="007E5EB9"/>
    <w:rsid w:val="007E7D6F"/>
    <w:rsid w:val="007E7F99"/>
    <w:rsid w:val="007F1D14"/>
    <w:rsid w:val="007F24DE"/>
    <w:rsid w:val="007F347E"/>
    <w:rsid w:val="007F796A"/>
    <w:rsid w:val="00800BE4"/>
    <w:rsid w:val="00802CD3"/>
    <w:rsid w:val="0080543C"/>
    <w:rsid w:val="008071C3"/>
    <w:rsid w:val="0081329D"/>
    <w:rsid w:val="00814E5D"/>
    <w:rsid w:val="00814E71"/>
    <w:rsid w:val="008156D0"/>
    <w:rsid w:val="00816119"/>
    <w:rsid w:val="00816EA3"/>
    <w:rsid w:val="00820096"/>
    <w:rsid w:val="008237C0"/>
    <w:rsid w:val="00825B1A"/>
    <w:rsid w:val="0082609A"/>
    <w:rsid w:val="008260FB"/>
    <w:rsid w:val="00827449"/>
    <w:rsid w:val="0083163F"/>
    <w:rsid w:val="00837429"/>
    <w:rsid w:val="008405AE"/>
    <w:rsid w:val="00842B48"/>
    <w:rsid w:val="00843751"/>
    <w:rsid w:val="00843765"/>
    <w:rsid w:val="008437CB"/>
    <w:rsid w:val="0084475C"/>
    <w:rsid w:val="00847B3B"/>
    <w:rsid w:val="00851141"/>
    <w:rsid w:val="008519FE"/>
    <w:rsid w:val="00853396"/>
    <w:rsid w:val="00853D90"/>
    <w:rsid w:val="00854588"/>
    <w:rsid w:val="0085465B"/>
    <w:rsid w:val="00854BE2"/>
    <w:rsid w:val="00857292"/>
    <w:rsid w:val="00860373"/>
    <w:rsid w:val="00862326"/>
    <w:rsid w:val="008645AE"/>
    <w:rsid w:val="00865078"/>
    <w:rsid w:val="00870382"/>
    <w:rsid w:val="008716B2"/>
    <w:rsid w:val="00872E8F"/>
    <w:rsid w:val="00874148"/>
    <w:rsid w:val="008757D5"/>
    <w:rsid w:val="00876DFE"/>
    <w:rsid w:val="0087AA15"/>
    <w:rsid w:val="0088160E"/>
    <w:rsid w:val="0088177D"/>
    <w:rsid w:val="00882A9D"/>
    <w:rsid w:val="0088351C"/>
    <w:rsid w:val="00885922"/>
    <w:rsid w:val="008875A9"/>
    <w:rsid w:val="00891310"/>
    <w:rsid w:val="00891984"/>
    <w:rsid w:val="00891CD1"/>
    <w:rsid w:val="00892911"/>
    <w:rsid w:val="008947BC"/>
    <w:rsid w:val="008A12C8"/>
    <w:rsid w:val="008A3DDB"/>
    <w:rsid w:val="008A4A97"/>
    <w:rsid w:val="008A4C5F"/>
    <w:rsid w:val="008B0868"/>
    <w:rsid w:val="008B0AD5"/>
    <w:rsid w:val="008B4AED"/>
    <w:rsid w:val="008C1966"/>
    <w:rsid w:val="008C244B"/>
    <w:rsid w:val="008C2FF0"/>
    <w:rsid w:val="008C4B46"/>
    <w:rsid w:val="008C5467"/>
    <w:rsid w:val="008C6480"/>
    <w:rsid w:val="008D6484"/>
    <w:rsid w:val="008D658F"/>
    <w:rsid w:val="008D6B14"/>
    <w:rsid w:val="008D6C4F"/>
    <w:rsid w:val="008D6C9E"/>
    <w:rsid w:val="008E0C68"/>
    <w:rsid w:val="008E598D"/>
    <w:rsid w:val="008E6980"/>
    <w:rsid w:val="008E7744"/>
    <w:rsid w:val="008E7D6D"/>
    <w:rsid w:val="008F18D2"/>
    <w:rsid w:val="008F6221"/>
    <w:rsid w:val="008F6CD7"/>
    <w:rsid w:val="008F6DAE"/>
    <w:rsid w:val="009004FC"/>
    <w:rsid w:val="009015BF"/>
    <w:rsid w:val="00903637"/>
    <w:rsid w:val="009037FD"/>
    <w:rsid w:val="0090406B"/>
    <w:rsid w:val="00904374"/>
    <w:rsid w:val="00905A86"/>
    <w:rsid w:val="009061D4"/>
    <w:rsid w:val="00906351"/>
    <w:rsid w:val="0090678C"/>
    <w:rsid w:val="009074AB"/>
    <w:rsid w:val="00907AB6"/>
    <w:rsid w:val="00907B36"/>
    <w:rsid w:val="0091057E"/>
    <w:rsid w:val="009121D3"/>
    <w:rsid w:val="00912E54"/>
    <w:rsid w:val="0091453E"/>
    <w:rsid w:val="00914CAF"/>
    <w:rsid w:val="009155B0"/>
    <w:rsid w:val="00915E09"/>
    <w:rsid w:val="0091649F"/>
    <w:rsid w:val="00921445"/>
    <w:rsid w:val="00921B35"/>
    <w:rsid w:val="009241EF"/>
    <w:rsid w:val="009244C4"/>
    <w:rsid w:val="00927BAD"/>
    <w:rsid w:val="00927C72"/>
    <w:rsid w:val="00931E49"/>
    <w:rsid w:val="0093211B"/>
    <w:rsid w:val="00932F67"/>
    <w:rsid w:val="00933197"/>
    <w:rsid w:val="00933DE8"/>
    <w:rsid w:val="009347B3"/>
    <w:rsid w:val="00936182"/>
    <w:rsid w:val="00941236"/>
    <w:rsid w:val="00941B92"/>
    <w:rsid w:val="00945104"/>
    <w:rsid w:val="00945D22"/>
    <w:rsid w:val="00946531"/>
    <w:rsid w:val="00947899"/>
    <w:rsid w:val="00951554"/>
    <w:rsid w:val="00953334"/>
    <w:rsid w:val="00955B01"/>
    <w:rsid w:val="00956277"/>
    <w:rsid w:val="0096521B"/>
    <w:rsid w:val="00965A89"/>
    <w:rsid w:val="00967383"/>
    <w:rsid w:val="0096772E"/>
    <w:rsid w:val="0097039D"/>
    <w:rsid w:val="009703A8"/>
    <w:rsid w:val="009706D0"/>
    <w:rsid w:val="00973449"/>
    <w:rsid w:val="009750E4"/>
    <w:rsid w:val="00976008"/>
    <w:rsid w:val="00976A32"/>
    <w:rsid w:val="00976D54"/>
    <w:rsid w:val="00976E8F"/>
    <w:rsid w:val="00977359"/>
    <w:rsid w:val="0097752E"/>
    <w:rsid w:val="0098011D"/>
    <w:rsid w:val="009810A7"/>
    <w:rsid w:val="009817CC"/>
    <w:rsid w:val="009834EA"/>
    <w:rsid w:val="009838E2"/>
    <w:rsid w:val="00986A88"/>
    <w:rsid w:val="00990F5D"/>
    <w:rsid w:val="00991538"/>
    <w:rsid w:val="00991C19"/>
    <w:rsid w:val="0099378A"/>
    <w:rsid w:val="009963CB"/>
    <w:rsid w:val="009979BE"/>
    <w:rsid w:val="009A02A3"/>
    <w:rsid w:val="009A05B9"/>
    <w:rsid w:val="009A18A0"/>
    <w:rsid w:val="009A24C4"/>
    <w:rsid w:val="009A28C3"/>
    <w:rsid w:val="009A4B46"/>
    <w:rsid w:val="009A4D67"/>
    <w:rsid w:val="009A56BD"/>
    <w:rsid w:val="009A5861"/>
    <w:rsid w:val="009A7AAB"/>
    <w:rsid w:val="009A7C19"/>
    <w:rsid w:val="009B20FD"/>
    <w:rsid w:val="009B3767"/>
    <w:rsid w:val="009B6673"/>
    <w:rsid w:val="009B7556"/>
    <w:rsid w:val="009B7923"/>
    <w:rsid w:val="009C157A"/>
    <w:rsid w:val="009C17E5"/>
    <w:rsid w:val="009C2113"/>
    <w:rsid w:val="009C24E5"/>
    <w:rsid w:val="009C3979"/>
    <w:rsid w:val="009C6E20"/>
    <w:rsid w:val="009C7400"/>
    <w:rsid w:val="009C7F61"/>
    <w:rsid w:val="009D1813"/>
    <w:rsid w:val="009D1CA2"/>
    <w:rsid w:val="009D514A"/>
    <w:rsid w:val="009D51C2"/>
    <w:rsid w:val="009E03F5"/>
    <w:rsid w:val="009E212F"/>
    <w:rsid w:val="009E51E7"/>
    <w:rsid w:val="009E5E96"/>
    <w:rsid w:val="009E6552"/>
    <w:rsid w:val="009E67EB"/>
    <w:rsid w:val="009E783D"/>
    <w:rsid w:val="009F1E31"/>
    <w:rsid w:val="009F1F0B"/>
    <w:rsid w:val="009F2DE6"/>
    <w:rsid w:val="009F3260"/>
    <w:rsid w:val="009F41A9"/>
    <w:rsid w:val="009F4478"/>
    <w:rsid w:val="009F5DE6"/>
    <w:rsid w:val="009F6673"/>
    <w:rsid w:val="009F7044"/>
    <w:rsid w:val="00A012F8"/>
    <w:rsid w:val="00A05385"/>
    <w:rsid w:val="00A075EB"/>
    <w:rsid w:val="00A07653"/>
    <w:rsid w:val="00A10F23"/>
    <w:rsid w:val="00A11CEC"/>
    <w:rsid w:val="00A13D3A"/>
    <w:rsid w:val="00A13E4B"/>
    <w:rsid w:val="00A145C7"/>
    <w:rsid w:val="00A15684"/>
    <w:rsid w:val="00A20801"/>
    <w:rsid w:val="00A2155A"/>
    <w:rsid w:val="00A23A04"/>
    <w:rsid w:val="00A23B5F"/>
    <w:rsid w:val="00A2503D"/>
    <w:rsid w:val="00A27103"/>
    <w:rsid w:val="00A31C9E"/>
    <w:rsid w:val="00A32577"/>
    <w:rsid w:val="00A32B88"/>
    <w:rsid w:val="00A368DF"/>
    <w:rsid w:val="00A37E15"/>
    <w:rsid w:val="00A428DE"/>
    <w:rsid w:val="00A42C0D"/>
    <w:rsid w:val="00A44EEC"/>
    <w:rsid w:val="00A45824"/>
    <w:rsid w:val="00A5185E"/>
    <w:rsid w:val="00A53E9F"/>
    <w:rsid w:val="00A54CB8"/>
    <w:rsid w:val="00A56AE3"/>
    <w:rsid w:val="00A60A9D"/>
    <w:rsid w:val="00A613B1"/>
    <w:rsid w:val="00A65081"/>
    <w:rsid w:val="00A66E1E"/>
    <w:rsid w:val="00A67076"/>
    <w:rsid w:val="00A678C8"/>
    <w:rsid w:val="00A71FB0"/>
    <w:rsid w:val="00A7798B"/>
    <w:rsid w:val="00A83863"/>
    <w:rsid w:val="00A85535"/>
    <w:rsid w:val="00A93DA4"/>
    <w:rsid w:val="00A93FDF"/>
    <w:rsid w:val="00A957A5"/>
    <w:rsid w:val="00AA07F1"/>
    <w:rsid w:val="00AA5763"/>
    <w:rsid w:val="00AB003E"/>
    <w:rsid w:val="00AB1622"/>
    <w:rsid w:val="00AB3239"/>
    <w:rsid w:val="00AB4145"/>
    <w:rsid w:val="00AB43AC"/>
    <w:rsid w:val="00AB52B0"/>
    <w:rsid w:val="00AB6C2A"/>
    <w:rsid w:val="00AB6CA3"/>
    <w:rsid w:val="00AC0E7E"/>
    <w:rsid w:val="00AC1756"/>
    <w:rsid w:val="00AC1E6A"/>
    <w:rsid w:val="00AC20F0"/>
    <w:rsid w:val="00AC599D"/>
    <w:rsid w:val="00AC5D96"/>
    <w:rsid w:val="00AC740B"/>
    <w:rsid w:val="00AC7C18"/>
    <w:rsid w:val="00AD0F65"/>
    <w:rsid w:val="00AD262D"/>
    <w:rsid w:val="00AD4103"/>
    <w:rsid w:val="00AD57C8"/>
    <w:rsid w:val="00AE1799"/>
    <w:rsid w:val="00AE2D98"/>
    <w:rsid w:val="00AE3DFB"/>
    <w:rsid w:val="00AE5C17"/>
    <w:rsid w:val="00AE5CE2"/>
    <w:rsid w:val="00AE5D8F"/>
    <w:rsid w:val="00AE70C3"/>
    <w:rsid w:val="00AF5395"/>
    <w:rsid w:val="00AF73F5"/>
    <w:rsid w:val="00B001B6"/>
    <w:rsid w:val="00B0175E"/>
    <w:rsid w:val="00B06A10"/>
    <w:rsid w:val="00B15E15"/>
    <w:rsid w:val="00B1787E"/>
    <w:rsid w:val="00B21ECA"/>
    <w:rsid w:val="00B224C4"/>
    <w:rsid w:val="00B2403A"/>
    <w:rsid w:val="00B24F51"/>
    <w:rsid w:val="00B25B24"/>
    <w:rsid w:val="00B304C7"/>
    <w:rsid w:val="00B3082D"/>
    <w:rsid w:val="00B30DD3"/>
    <w:rsid w:val="00B31678"/>
    <w:rsid w:val="00B33906"/>
    <w:rsid w:val="00B33C82"/>
    <w:rsid w:val="00B340FA"/>
    <w:rsid w:val="00B342AF"/>
    <w:rsid w:val="00B3605E"/>
    <w:rsid w:val="00B3678B"/>
    <w:rsid w:val="00B44382"/>
    <w:rsid w:val="00B456FB"/>
    <w:rsid w:val="00B463A6"/>
    <w:rsid w:val="00B47AEE"/>
    <w:rsid w:val="00B50EF6"/>
    <w:rsid w:val="00B517B7"/>
    <w:rsid w:val="00B52460"/>
    <w:rsid w:val="00B536B9"/>
    <w:rsid w:val="00B5429B"/>
    <w:rsid w:val="00B55AF5"/>
    <w:rsid w:val="00B56920"/>
    <w:rsid w:val="00B57546"/>
    <w:rsid w:val="00B615A1"/>
    <w:rsid w:val="00B6450F"/>
    <w:rsid w:val="00B668A5"/>
    <w:rsid w:val="00B705E2"/>
    <w:rsid w:val="00B72714"/>
    <w:rsid w:val="00B73E98"/>
    <w:rsid w:val="00B76CB8"/>
    <w:rsid w:val="00B91060"/>
    <w:rsid w:val="00B91540"/>
    <w:rsid w:val="00B9180C"/>
    <w:rsid w:val="00BA22B3"/>
    <w:rsid w:val="00BA248D"/>
    <w:rsid w:val="00BA41E1"/>
    <w:rsid w:val="00BA7632"/>
    <w:rsid w:val="00BB18F0"/>
    <w:rsid w:val="00BB2219"/>
    <w:rsid w:val="00BB35A8"/>
    <w:rsid w:val="00BB3EE0"/>
    <w:rsid w:val="00BB57ED"/>
    <w:rsid w:val="00BB6DA6"/>
    <w:rsid w:val="00BC0304"/>
    <w:rsid w:val="00BC195E"/>
    <w:rsid w:val="00BC6D26"/>
    <w:rsid w:val="00BC7423"/>
    <w:rsid w:val="00BC7FB0"/>
    <w:rsid w:val="00BD075F"/>
    <w:rsid w:val="00BD255C"/>
    <w:rsid w:val="00BD34DC"/>
    <w:rsid w:val="00BD3652"/>
    <w:rsid w:val="00BD439A"/>
    <w:rsid w:val="00BD567B"/>
    <w:rsid w:val="00BD73D5"/>
    <w:rsid w:val="00BD79A3"/>
    <w:rsid w:val="00BD7BDB"/>
    <w:rsid w:val="00BE5E81"/>
    <w:rsid w:val="00BE62C9"/>
    <w:rsid w:val="00BE6D24"/>
    <w:rsid w:val="00BE70E0"/>
    <w:rsid w:val="00BF2FD2"/>
    <w:rsid w:val="00BF74D1"/>
    <w:rsid w:val="00BF7A66"/>
    <w:rsid w:val="00C007C8"/>
    <w:rsid w:val="00C02153"/>
    <w:rsid w:val="00C02E49"/>
    <w:rsid w:val="00C04E1D"/>
    <w:rsid w:val="00C1251B"/>
    <w:rsid w:val="00C145FC"/>
    <w:rsid w:val="00C16629"/>
    <w:rsid w:val="00C17640"/>
    <w:rsid w:val="00C17941"/>
    <w:rsid w:val="00C195B4"/>
    <w:rsid w:val="00C2036D"/>
    <w:rsid w:val="00C20CC8"/>
    <w:rsid w:val="00C22817"/>
    <w:rsid w:val="00C23BC6"/>
    <w:rsid w:val="00C23FE7"/>
    <w:rsid w:val="00C246A3"/>
    <w:rsid w:val="00C24840"/>
    <w:rsid w:val="00C24EC2"/>
    <w:rsid w:val="00C308FA"/>
    <w:rsid w:val="00C30918"/>
    <w:rsid w:val="00C32453"/>
    <w:rsid w:val="00C32748"/>
    <w:rsid w:val="00C32CBE"/>
    <w:rsid w:val="00C37191"/>
    <w:rsid w:val="00C37C44"/>
    <w:rsid w:val="00C40647"/>
    <w:rsid w:val="00C41285"/>
    <w:rsid w:val="00C41A22"/>
    <w:rsid w:val="00C41BE0"/>
    <w:rsid w:val="00C435A8"/>
    <w:rsid w:val="00C4530D"/>
    <w:rsid w:val="00C51661"/>
    <w:rsid w:val="00C556DF"/>
    <w:rsid w:val="00C615F9"/>
    <w:rsid w:val="00C62DD5"/>
    <w:rsid w:val="00C65212"/>
    <w:rsid w:val="00C703A6"/>
    <w:rsid w:val="00C7280D"/>
    <w:rsid w:val="00C72850"/>
    <w:rsid w:val="00C741A4"/>
    <w:rsid w:val="00C743B6"/>
    <w:rsid w:val="00C75280"/>
    <w:rsid w:val="00C8480C"/>
    <w:rsid w:val="00C8709B"/>
    <w:rsid w:val="00C87660"/>
    <w:rsid w:val="00C90CDE"/>
    <w:rsid w:val="00C90E9B"/>
    <w:rsid w:val="00C91D38"/>
    <w:rsid w:val="00C9241F"/>
    <w:rsid w:val="00C93560"/>
    <w:rsid w:val="00C95CD7"/>
    <w:rsid w:val="00CA343B"/>
    <w:rsid w:val="00CA3FC9"/>
    <w:rsid w:val="00CA6CE1"/>
    <w:rsid w:val="00CB0148"/>
    <w:rsid w:val="00CB2B78"/>
    <w:rsid w:val="00CB4EFF"/>
    <w:rsid w:val="00CB52D4"/>
    <w:rsid w:val="00CB59AE"/>
    <w:rsid w:val="00CB640D"/>
    <w:rsid w:val="00CC1D00"/>
    <w:rsid w:val="00CC24B4"/>
    <w:rsid w:val="00CC2A48"/>
    <w:rsid w:val="00CC5010"/>
    <w:rsid w:val="00CD001F"/>
    <w:rsid w:val="00CD397B"/>
    <w:rsid w:val="00CD506E"/>
    <w:rsid w:val="00CD680A"/>
    <w:rsid w:val="00CE53BF"/>
    <w:rsid w:val="00CF3C07"/>
    <w:rsid w:val="00CF41ED"/>
    <w:rsid w:val="00CF58F2"/>
    <w:rsid w:val="00CF58F8"/>
    <w:rsid w:val="00CF6971"/>
    <w:rsid w:val="00CF724F"/>
    <w:rsid w:val="00CF7670"/>
    <w:rsid w:val="00D00B3B"/>
    <w:rsid w:val="00D028F9"/>
    <w:rsid w:val="00D02CAC"/>
    <w:rsid w:val="00D04EF7"/>
    <w:rsid w:val="00D10E6E"/>
    <w:rsid w:val="00D11E76"/>
    <w:rsid w:val="00D12726"/>
    <w:rsid w:val="00D15347"/>
    <w:rsid w:val="00D157D0"/>
    <w:rsid w:val="00D179EC"/>
    <w:rsid w:val="00D21041"/>
    <w:rsid w:val="00D21ACB"/>
    <w:rsid w:val="00D23113"/>
    <w:rsid w:val="00D23900"/>
    <w:rsid w:val="00D23CAE"/>
    <w:rsid w:val="00D23F4F"/>
    <w:rsid w:val="00D26C72"/>
    <w:rsid w:val="00D27B64"/>
    <w:rsid w:val="00D309A9"/>
    <w:rsid w:val="00D31819"/>
    <w:rsid w:val="00D31F6E"/>
    <w:rsid w:val="00D321C7"/>
    <w:rsid w:val="00D33D62"/>
    <w:rsid w:val="00D36018"/>
    <w:rsid w:val="00D36F9D"/>
    <w:rsid w:val="00D371C2"/>
    <w:rsid w:val="00D4212C"/>
    <w:rsid w:val="00D44D98"/>
    <w:rsid w:val="00D52619"/>
    <w:rsid w:val="00D538D1"/>
    <w:rsid w:val="00D53C1E"/>
    <w:rsid w:val="00D54874"/>
    <w:rsid w:val="00D610EC"/>
    <w:rsid w:val="00D619B6"/>
    <w:rsid w:val="00D619E8"/>
    <w:rsid w:val="00D631AF"/>
    <w:rsid w:val="00D64F39"/>
    <w:rsid w:val="00D65F34"/>
    <w:rsid w:val="00D6766A"/>
    <w:rsid w:val="00D67B20"/>
    <w:rsid w:val="00D73674"/>
    <w:rsid w:val="00D73D3D"/>
    <w:rsid w:val="00D75368"/>
    <w:rsid w:val="00D76412"/>
    <w:rsid w:val="00D810E1"/>
    <w:rsid w:val="00D81434"/>
    <w:rsid w:val="00D81FF1"/>
    <w:rsid w:val="00D822F8"/>
    <w:rsid w:val="00D8231D"/>
    <w:rsid w:val="00D828EC"/>
    <w:rsid w:val="00D83DEA"/>
    <w:rsid w:val="00D8460C"/>
    <w:rsid w:val="00D862ED"/>
    <w:rsid w:val="00D915B3"/>
    <w:rsid w:val="00D91686"/>
    <w:rsid w:val="00D92D1E"/>
    <w:rsid w:val="00D93B1C"/>
    <w:rsid w:val="00D94304"/>
    <w:rsid w:val="00D95F24"/>
    <w:rsid w:val="00D96680"/>
    <w:rsid w:val="00D97769"/>
    <w:rsid w:val="00DA0474"/>
    <w:rsid w:val="00DA11C1"/>
    <w:rsid w:val="00DA4A7E"/>
    <w:rsid w:val="00DA5E53"/>
    <w:rsid w:val="00DB2B17"/>
    <w:rsid w:val="00DB30B8"/>
    <w:rsid w:val="00DB64EB"/>
    <w:rsid w:val="00DC3798"/>
    <w:rsid w:val="00DC3FDA"/>
    <w:rsid w:val="00DD2D69"/>
    <w:rsid w:val="00DD48E0"/>
    <w:rsid w:val="00DD5D3F"/>
    <w:rsid w:val="00DD6B78"/>
    <w:rsid w:val="00DE0D1D"/>
    <w:rsid w:val="00DE1AD1"/>
    <w:rsid w:val="00DE1CF2"/>
    <w:rsid w:val="00DE1D43"/>
    <w:rsid w:val="00DE1D7A"/>
    <w:rsid w:val="00DE5376"/>
    <w:rsid w:val="00DE7514"/>
    <w:rsid w:val="00DF3198"/>
    <w:rsid w:val="00DF4353"/>
    <w:rsid w:val="00DF6911"/>
    <w:rsid w:val="00DF754E"/>
    <w:rsid w:val="00E0008A"/>
    <w:rsid w:val="00E01439"/>
    <w:rsid w:val="00E014C8"/>
    <w:rsid w:val="00E01EEE"/>
    <w:rsid w:val="00E01EF3"/>
    <w:rsid w:val="00E03EB9"/>
    <w:rsid w:val="00E05946"/>
    <w:rsid w:val="00E067D1"/>
    <w:rsid w:val="00E073A9"/>
    <w:rsid w:val="00E07764"/>
    <w:rsid w:val="00E07A34"/>
    <w:rsid w:val="00E07C98"/>
    <w:rsid w:val="00E14319"/>
    <w:rsid w:val="00E1443A"/>
    <w:rsid w:val="00E14B56"/>
    <w:rsid w:val="00E17B1B"/>
    <w:rsid w:val="00E17E1A"/>
    <w:rsid w:val="00E20677"/>
    <w:rsid w:val="00E208A7"/>
    <w:rsid w:val="00E218EB"/>
    <w:rsid w:val="00E227A8"/>
    <w:rsid w:val="00E24CAB"/>
    <w:rsid w:val="00E24DCC"/>
    <w:rsid w:val="00E256A2"/>
    <w:rsid w:val="00E274B4"/>
    <w:rsid w:val="00E310E6"/>
    <w:rsid w:val="00E315B1"/>
    <w:rsid w:val="00E337EF"/>
    <w:rsid w:val="00E355F8"/>
    <w:rsid w:val="00E3669C"/>
    <w:rsid w:val="00E375F8"/>
    <w:rsid w:val="00E37C08"/>
    <w:rsid w:val="00E40B49"/>
    <w:rsid w:val="00E4312F"/>
    <w:rsid w:val="00E47CB6"/>
    <w:rsid w:val="00E47E40"/>
    <w:rsid w:val="00E524C1"/>
    <w:rsid w:val="00E537E4"/>
    <w:rsid w:val="00E54930"/>
    <w:rsid w:val="00E606D4"/>
    <w:rsid w:val="00E61B2A"/>
    <w:rsid w:val="00E6399E"/>
    <w:rsid w:val="00E63C11"/>
    <w:rsid w:val="00E659AC"/>
    <w:rsid w:val="00E65A11"/>
    <w:rsid w:val="00E7219E"/>
    <w:rsid w:val="00E72B3D"/>
    <w:rsid w:val="00E73E9A"/>
    <w:rsid w:val="00E74A6B"/>
    <w:rsid w:val="00E75887"/>
    <w:rsid w:val="00E76BEC"/>
    <w:rsid w:val="00E77409"/>
    <w:rsid w:val="00E84BF7"/>
    <w:rsid w:val="00E85395"/>
    <w:rsid w:val="00E85ABC"/>
    <w:rsid w:val="00E85B3D"/>
    <w:rsid w:val="00E8675B"/>
    <w:rsid w:val="00E87F9B"/>
    <w:rsid w:val="00E92E17"/>
    <w:rsid w:val="00E9566B"/>
    <w:rsid w:val="00E960AB"/>
    <w:rsid w:val="00E97AE6"/>
    <w:rsid w:val="00EA1593"/>
    <w:rsid w:val="00EA2900"/>
    <w:rsid w:val="00EA52E4"/>
    <w:rsid w:val="00EA599E"/>
    <w:rsid w:val="00EA6351"/>
    <w:rsid w:val="00EA7B74"/>
    <w:rsid w:val="00EB0CD1"/>
    <w:rsid w:val="00EB38B0"/>
    <w:rsid w:val="00EB535B"/>
    <w:rsid w:val="00EC0905"/>
    <w:rsid w:val="00EC4BE3"/>
    <w:rsid w:val="00ED21B2"/>
    <w:rsid w:val="00ED522B"/>
    <w:rsid w:val="00ED5579"/>
    <w:rsid w:val="00ED5C3E"/>
    <w:rsid w:val="00ED6787"/>
    <w:rsid w:val="00ED7444"/>
    <w:rsid w:val="00EE123F"/>
    <w:rsid w:val="00EE193F"/>
    <w:rsid w:val="00EE2F7E"/>
    <w:rsid w:val="00EE622B"/>
    <w:rsid w:val="00EE6B5D"/>
    <w:rsid w:val="00EF006C"/>
    <w:rsid w:val="00EF1093"/>
    <w:rsid w:val="00EF174D"/>
    <w:rsid w:val="00EF2F66"/>
    <w:rsid w:val="00EF4296"/>
    <w:rsid w:val="00EF5448"/>
    <w:rsid w:val="00F00E5B"/>
    <w:rsid w:val="00F01E0A"/>
    <w:rsid w:val="00F02973"/>
    <w:rsid w:val="00F02B7F"/>
    <w:rsid w:val="00F0436C"/>
    <w:rsid w:val="00F06161"/>
    <w:rsid w:val="00F071F0"/>
    <w:rsid w:val="00F10E63"/>
    <w:rsid w:val="00F11005"/>
    <w:rsid w:val="00F130AC"/>
    <w:rsid w:val="00F1388D"/>
    <w:rsid w:val="00F158D2"/>
    <w:rsid w:val="00F1591D"/>
    <w:rsid w:val="00F15B01"/>
    <w:rsid w:val="00F16D11"/>
    <w:rsid w:val="00F16EA3"/>
    <w:rsid w:val="00F21FFF"/>
    <w:rsid w:val="00F2226E"/>
    <w:rsid w:val="00F238C3"/>
    <w:rsid w:val="00F27AE0"/>
    <w:rsid w:val="00F33C65"/>
    <w:rsid w:val="00F3712B"/>
    <w:rsid w:val="00F4033A"/>
    <w:rsid w:val="00F40B7E"/>
    <w:rsid w:val="00F422A9"/>
    <w:rsid w:val="00F4230F"/>
    <w:rsid w:val="00F4302C"/>
    <w:rsid w:val="00F4427D"/>
    <w:rsid w:val="00F465F2"/>
    <w:rsid w:val="00F468C3"/>
    <w:rsid w:val="00F524B4"/>
    <w:rsid w:val="00F53810"/>
    <w:rsid w:val="00F572B9"/>
    <w:rsid w:val="00F60959"/>
    <w:rsid w:val="00F60B79"/>
    <w:rsid w:val="00F6418C"/>
    <w:rsid w:val="00F6528A"/>
    <w:rsid w:val="00F661E5"/>
    <w:rsid w:val="00F66B0F"/>
    <w:rsid w:val="00F72A1B"/>
    <w:rsid w:val="00F76A2F"/>
    <w:rsid w:val="00F77540"/>
    <w:rsid w:val="00F77849"/>
    <w:rsid w:val="00F77B9D"/>
    <w:rsid w:val="00F80E5E"/>
    <w:rsid w:val="00F81D1D"/>
    <w:rsid w:val="00F827A2"/>
    <w:rsid w:val="00F82E61"/>
    <w:rsid w:val="00F86EE6"/>
    <w:rsid w:val="00F87223"/>
    <w:rsid w:val="00F97DE6"/>
    <w:rsid w:val="00FA01FC"/>
    <w:rsid w:val="00FA1210"/>
    <w:rsid w:val="00FA14AE"/>
    <w:rsid w:val="00FA318D"/>
    <w:rsid w:val="00FA4C2A"/>
    <w:rsid w:val="00FB325B"/>
    <w:rsid w:val="00FB35EB"/>
    <w:rsid w:val="00FB365C"/>
    <w:rsid w:val="00FB4E33"/>
    <w:rsid w:val="00FB7192"/>
    <w:rsid w:val="00FC1808"/>
    <w:rsid w:val="00FC1FDE"/>
    <w:rsid w:val="00FC2DEE"/>
    <w:rsid w:val="00FC35F6"/>
    <w:rsid w:val="00FC4005"/>
    <w:rsid w:val="00FC4943"/>
    <w:rsid w:val="00FC53B0"/>
    <w:rsid w:val="00FC567B"/>
    <w:rsid w:val="00FC6E76"/>
    <w:rsid w:val="00FD0E1C"/>
    <w:rsid w:val="00FD40D7"/>
    <w:rsid w:val="00FD50DA"/>
    <w:rsid w:val="00FD5620"/>
    <w:rsid w:val="00FD7489"/>
    <w:rsid w:val="00FE1328"/>
    <w:rsid w:val="00FE28EB"/>
    <w:rsid w:val="00FE5C98"/>
    <w:rsid w:val="00FE6B00"/>
    <w:rsid w:val="00FF118C"/>
    <w:rsid w:val="00FF3CDD"/>
    <w:rsid w:val="00FF3DE2"/>
    <w:rsid w:val="00FF4167"/>
    <w:rsid w:val="00FF5958"/>
    <w:rsid w:val="00FF59DB"/>
    <w:rsid w:val="00FF7C69"/>
    <w:rsid w:val="013094CD"/>
    <w:rsid w:val="013AB7FA"/>
    <w:rsid w:val="0156700D"/>
    <w:rsid w:val="0167B57C"/>
    <w:rsid w:val="01781B72"/>
    <w:rsid w:val="021EFAEB"/>
    <w:rsid w:val="0229B495"/>
    <w:rsid w:val="0233FF00"/>
    <w:rsid w:val="02D323C4"/>
    <w:rsid w:val="02FBC6E0"/>
    <w:rsid w:val="03B380D1"/>
    <w:rsid w:val="03F8D1CF"/>
    <w:rsid w:val="040314E4"/>
    <w:rsid w:val="0474B69C"/>
    <w:rsid w:val="047C0BAF"/>
    <w:rsid w:val="0489BAB1"/>
    <w:rsid w:val="049D40CA"/>
    <w:rsid w:val="04DB6D12"/>
    <w:rsid w:val="05078A56"/>
    <w:rsid w:val="0514029E"/>
    <w:rsid w:val="05C5361F"/>
    <w:rsid w:val="05E7ACC8"/>
    <w:rsid w:val="06173A00"/>
    <w:rsid w:val="06297B8E"/>
    <w:rsid w:val="0641EBF5"/>
    <w:rsid w:val="06443782"/>
    <w:rsid w:val="06609C3D"/>
    <w:rsid w:val="06A5ED3B"/>
    <w:rsid w:val="06B10C87"/>
    <w:rsid w:val="06D92D18"/>
    <w:rsid w:val="0736D61D"/>
    <w:rsid w:val="073708EE"/>
    <w:rsid w:val="07C0EB39"/>
    <w:rsid w:val="07E60FF2"/>
    <w:rsid w:val="07EE4E5D"/>
    <w:rsid w:val="080614F9"/>
    <w:rsid w:val="0832DFAA"/>
    <w:rsid w:val="087F914E"/>
    <w:rsid w:val="08C1F887"/>
    <w:rsid w:val="09A63884"/>
    <w:rsid w:val="09F4BD21"/>
    <w:rsid w:val="09F7B279"/>
    <w:rsid w:val="0A4C286F"/>
    <w:rsid w:val="0A5618CB"/>
    <w:rsid w:val="0A6CD5E2"/>
    <w:rsid w:val="0A847C5B"/>
    <w:rsid w:val="0ABD20C1"/>
    <w:rsid w:val="0B2C857C"/>
    <w:rsid w:val="0B379D90"/>
    <w:rsid w:val="0BB40AE2"/>
    <w:rsid w:val="0BD5F4AB"/>
    <w:rsid w:val="0BE68D72"/>
    <w:rsid w:val="0BF5105A"/>
    <w:rsid w:val="0C25FF53"/>
    <w:rsid w:val="0C3016ED"/>
    <w:rsid w:val="0C3C38D3"/>
    <w:rsid w:val="0C81C280"/>
    <w:rsid w:val="0CB099FF"/>
    <w:rsid w:val="0CBA379C"/>
    <w:rsid w:val="0CC4242F"/>
    <w:rsid w:val="0CC4F146"/>
    <w:rsid w:val="0CEE3022"/>
    <w:rsid w:val="0D06B66F"/>
    <w:rsid w:val="0D1B87B3"/>
    <w:rsid w:val="0D35B6C7"/>
    <w:rsid w:val="0DA5A862"/>
    <w:rsid w:val="0DF19A55"/>
    <w:rsid w:val="0E68BD58"/>
    <w:rsid w:val="0EABA24B"/>
    <w:rsid w:val="0EADD524"/>
    <w:rsid w:val="0EE00073"/>
    <w:rsid w:val="0F222948"/>
    <w:rsid w:val="0F3574A2"/>
    <w:rsid w:val="100B6C31"/>
    <w:rsid w:val="1045B6DC"/>
    <w:rsid w:val="10C4EB10"/>
    <w:rsid w:val="10FC002C"/>
    <w:rsid w:val="11018D04"/>
    <w:rsid w:val="114BE396"/>
    <w:rsid w:val="1172B72C"/>
    <w:rsid w:val="1185BB39"/>
    <w:rsid w:val="11B02905"/>
    <w:rsid w:val="11B531D3"/>
    <w:rsid w:val="11D2459F"/>
    <w:rsid w:val="123D2324"/>
    <w:rsid w:val="1257CEFE"/>
    <w:rsid w:val="125D1A2E"/>
    <w:rsid w:val="12A5E436"/>
    <w:rsid w:val="1316F290"/>
    <w:rsid w:val="13294B4E"/>
    <w:rsid w:val="135F921D"/>
    <w:rsid w:val="13622889"/>
    <w:rsid w:val="1371D3AB"/>
    <w:rsid w:val="139E3AB0"/>
    <w:rsid w:val="13BF19F9"/>
    <w:rsid w:val="13E3319F"/>
    <w:rsid w:val="1448405C"/>
    <w:rsid w:val="148BAA2F"/>
    <w:rsid w:val="148FC701"/>
    <w:rsid w:val="14E76520"/>
    <w:rsid w:val="15666683"/>
    <w:rsid w:val="156A9F00"/>
    <w:rsid w:val="15C7C22D"/>
    <w:rsid w:val="16035191"/>
    <w:rsid w:val="1617CCD5"/>
    <w:rsid w:val="164EE1F1"/>
    <w:rsid w:val="165F53B2"/>
    <w:rsid w:val="1666A88D"/>
    <w:rsid w:val="167EA1FA"/>
    <w:rsid w:val="16CB539E"/>
    <w:rsid w:val="16EF32D7"/>
    <w:rsid w:val="17128034"/>
    <w:rsid w:val="1722B0AA"/>
    <w:rsid w:val="174475E4"/>
    <w:rsid w:val="17717366"/>
    <w:rsid w:val="179E70E8"/>
    <w:rsid w:val="17E9EF7F"/>
    <w:rsid w:val="18178479"/>
    <w:rsid w:val="184A6FCD"/>
    <w:rsid w:val="18E2B904"/>
    <w:rsid w:val="1932B965"/>
    <w:rsid w:val="194B4A4A"/>
    <w:rsid w:val="195BB040"/>
    <w:rsid w:val="19B48C84"/>
    <w:rsid w:val="1A050C5B"/>
    <w:rsid w:val="1A0D4963"/>
    <w:rsid w:val="1A472106"/>
    <w:rsid w:val="1A4F0E8C"/>
    <w:rsid w:val="1A7E0EE4"/>
    <w:rsid w:val="1AE4C71E"/>
    <w:rsid w:val="1B32374D"/>
    <w:rsid w:val="1B674A03"/>
    <w:rsid w:val="1BB8C77F"/>
    <w:rsid w:val="1BE8187D"/>
    <w:rsid w:val="1C063BF6"/>
    <w:rsid w:val="1C20F7EA"/>
    <w:rsid w:val="1C333978"/>
    <w:rsid w:val="1CBACA71"/>
    <w:rsid w:val="1CF1DF8D"/>
    <w:rsid w:val="1CF6A4EA"/>
    <w:rsid w:val="1D40C6D8"/>
    <w:rsid w:val="1D515F9F"/>
    <w:rsid w:val="1DA5696B"/>
    <w:rsid w:val="1DE012DA"/>
    <w:rsid w:val="1DF5EABB"/>
    <w:rsid w:val="1DF80C47"/>
    <w:rsid w:val="1E0D432D"/>
    <w:rsid w:val="1E27CC50"/>
    <w:rsid w:val="1E44310B"/>
    <w:rsid w:val="1E571F53"/>
    <w:rsid w:val="1E6E8249"/>
    <w:rsid w:val="1EA01B85"/>
    <w:rsid w:val="1ECB50CF"/>
    <w:rsid w:val="1F02717E"/>
    <w:rsid w:val="1F1A9DBC"/>
    <w:rsid w:val="1F78B03A"/>
    <w:rsid w:val="1FEB1BA0"/>
    <w:rsid w:val="200B9055"/>
    <w:rsid w:val="20476B3B"/>
    <w:rsid w:val="2055E659"/>
    <w:rsid w:val="208CC6D1"/>
    <w:rsid w:val="20B30986"/>
    <w:rsid w:val="20F441CF"/>
    <w:rsid w:val="217DF913"/>
    <w:rsid w:val="21ADBCE5"/>
    <w:rsid w:val="21C025B1"/>
    <w:rsid w:val="21C451C3"/>
    <w:rsid w:val="21E9FD00"/>
    <w:rsid w:val="21EA937D"/>
    <w:rsid w:val="21FECE44"/>
    <w:rsid w:val="220C7D46"/>
    <w:rsid w:val="2218BB4C"/>
    <w:rsid w:val="2221DB6A"/>
    <w:rsid w:val="222BECBC"/>
    <w:rsid w:val="22618DCF"/>
    <w:rsid w:val="22C16C4B"/>
    <w:rsid w:val="23731F7E"/>
    <w:rsid w:val="23973A0E"/>
    <w:rsid w:val="2399FC95"/>
    <w:rsid w:val="23D482ED"/>
    <w:rsid w:val="23D8A528"/>
    <w:rsid w:val="23F7F0DA"/>
    <w:rsid w:val="240B89FD"/>
    <w:rsid w:val="25194B95"/>
    <w:rsid w:val="257110F2"/>
    <w:rsid w:val="25CDCE7D"/>
    <w:rsid w:val="26022CA5"/>
    <w:rsid w:val="26B6AF8D"/>
    <w:rsid w:val="26CEA8FA"/>
    <w:rsid w:val="2746F391"/>
    <w:rsid w:val="27485E9B"/>
    <w:rsid w:val="27621C7B"/>
    <w:rsid w:val="277EE05C"/>
    <w:rsid w:val="27A1ED82"/>
    <w:rsid w:val="27ABDDDE"/>
    <w:rsid w:val="27C6CCA3"/>
    <w:rsid w:val="27D635C5"/>
    <w:rsid w:val="27E965FB"/>
    <w:rsid w:val="2803C316"/>
    <w:rsid w:val="2818164E"/>
    <w:rsid w:val="282742E2"/>
    <w:rsid w:val="2851305D"/>
    <w:rsid w:val="285273E1"/>
    <w:rsid w:val="286618A5"/>
    <w:rsid w:val="28B1BF5F"/>
    <w:rsid w:val="28F6BDE2"/>
    <w:rsid w:val="292F7864"/>
    <w:rsid w:val="2958B740"/>
    <w:rsid w:val="296831AF"/>
    <w:rsid w:val="297E541C"/>
    <w:rsid w:val="29964D89"/>
    <w:rsid w:val="29A7F89A"/>
    <w:rsid w:val="29E2FF2D"/>
    <w:rsid w:val="29F80342"/>
    <w:rsid w:val="2A3FBCB8"/>
    <w:rsid w:val="2A891EF5"/>
    <w:rsid w:val="2A949487"/>
    <w:rsid w:val="2B154177"/>
    <w:rsid w:val="2B1B5E05"/>
    <w:rsid w:val="2B3375C9"/>
    <w:rsid w:val="2C2D9A70"/>
    <w:rsid w:val="2C735BCF"/>
    <w:rsid w:val="2C78212C"/>
    <w:rsid w:val="2D04DC5E"/>
    <w:rsid w:val="2E2718DB"/>
    <w:rsid w:val="2E51F810"/>
    <w:rsid w:val="2EB1E493"/>
    <w:rsid w:val="2EC3B9B0"/>
    <w:rsid w:val="2EE69F98"/>
    <w:rsid w:val="2F35E0F2"/>
    <w:rsid w:val="2F472661"/>
    <w:rsid w:val="2FBFFBDD"/>
    <w:rsid w:val="30048A1E"/>
    <w:rsid w:val="304A9094"/>
    <w:rsid w:val="30B59A0F"/>
    <w:rsid w:val="3112425C"/>
    <w:rsid w:val="31414516"/>
    <w:rsid w:val="3170ADDE"/>
    <w:rsid w:val="318D688B"/>
    <w:rsid w:val="31CEDA6F"/>
    <w:rsid w:val="31F0DE31"/>
    <w:rsid w:val="31FDB852"/>
    <w:rsid w:val="320FF9E0"/>
    <w:rsid w:val="3232167A"/>
    <w:rsid w:val="326A27B5"/>
    <w:rsid w:val="329EFB9D"/>
    <w:rsid w:val="32AE845E"/>
    <w:rsid w:val="32B9690F"/>
    <w:rsid w:val="32C296C9"/>
    <w:rsid w:val="32E159FC"/>
    <w:rsid w:val="330062D4"/>
    <w:rsid w:val="333CA2EF"/>
    <w:rsid w:val="333E04B0"/>
    <w:rsid w:val="3354AA99"/>
    <w:rsid w:val="33D34056"/>
    <w:rsid w:val="33D499DE"/>
    <w:rsid w:val="344E1633"/>
    <w:rsid w:val="349DF99D"/>
    <w:rsid w:val="34CFD2CB"/>
    <w:rsid w:val="34D5745B"/>
    <w:rsid w:val="34EFCAAD"/>
    <w:rsid w:val="35023F0C"/>
    <w:rsid w:val="350BC6A4"/>
    <w:rsid w:val="351679D3"/>
    <w:rsid w:val="35518066"/>
    <w:rsid w:val="358AFBDF"/>
    <w:rsid w:val="358CC194"/>
    <w:rsid w:val="35D4ED17"/>
    <w:rsid w:val="3602CEE0"/>
    <w:rsid w:val="36236530"/>
    <w:rsid w:val="36AEE59D"/>
    <w:rsid w:val="370F424F"/>
    <w:rsid w:val="37630E76"/>
    <w:rsid w:val="3763AC69"/>
    <w:rsid w:val="37BC72FD"/>
    <w:rsid w:val="386D373F"/>
    <w:rsid w:val="38B5BA03"/>
    <w:rsid w:val="38C3BE3E"/>
    <w:rsid w:val="39B8BE94"/>
    <w:rsid w:val="3A392269"/>
    <w:rsid w:val="3A5FD0DE"/>
    <w:rsid w:val="3A64963B"/>
    <w:rsid w:val="3A74A222"/>
    <w:rsid w:val="3A890C11"/>
    <w:rsid w:val="3AAE8558"/>
    <w:rsid w:val="3AD3EF63"/>
    <w:rsid w:val="3AEFE211"/>
    <w:rsid w:val="3B16889B"/>
    <w:rsid w:val="3B7ACEDC"/>
    <w:rsid w:val="3B858886"/>
    <w:rsid w:val="3BCA7F75"/>
    <w:rsid w:val="3C0C11CD"/>
    <w:rsid w:val="3C2EF7B5"/>
    <w:rsid w:val="3CC03AA6"/>
    <w:rsid w:val="3CC06D77"/>
    <w:rsid w:val="3D51E339"/>
    <w:rsid w:val="3D99370D"/>
    <w:rsid w:val="3DB1634B"/>
    <w:rsid w:val="3DD08A8D"/>
    <w:rsid w:val="3DD7DFA0"/>
    <w:rsid w:val="3DFA92B7"/>
    <w:rsid w:val="3E08CE99"/>
    <w:rsid w:val="3E4E2761"/>
    <w:rsid w:val="3E7B60FD"/>
    <w:rsid w:val="3E8E982F"/>
    <w:rsid w:val="3ECD9803"/>
    <w:rsid w:val="3EF690B4"/>
    <w:rsid w:val="3F6CBF95"/>
    <w:rsid w:val="3F6D88E3"/>
    <w:rsid w:val="3F854F7F"/>
    <w:rsid w:val="3FB5FA8E"/>
    <w:rsid w:val="3FB9D217"/>
    <w:rsid w:val="3FC12825"/>
    <w:rsid w:val="4048BAF1"/>
    <w:rsid w:val="4069CD0B"/>
    <w:rsid w:val="4077493C"/>
    <w:rsid w:val="4084FB0C"/>
    <w:rsid w:val="4087234D"/>
    <w:rsid w:val="4089BD47"/>
    <w:rsid w:val="4092AA0E"/>
    <w:rsid w:val="40A375A6"/>
    <w:rsid w:val="40DC864C"/>
    <w:rsid w:val="40FD55B3"/>
    <w:rsid w:val="410C2892"/>
    <w:rsid w:val="415F5934"/>
    <w:rsid w:val="4179E257"/>
    <w:rsid w:val="419AFF09"/>
    <w:rsid w:val="419E9844"/>
    <w:rsid w:val="41FE4B27"/>
    <w:rsid w:val="428383B3"/>
    <w:rsid w:val="42E10519"/>
    <w:rsid w:val="43A7FC60"/>
    <w:rsid w:val="43B183F8"/>
    <w:rsid w:val="440A13F2"/>
    <w:rsid w:val="442E5E69"/>
    <w:rsid w:val="443EF730"/>
    <w:rsid w:val="444657D6"/>
    <w:rsid w:val="445B5BEB"/>
    <w:rsid w:val="448880AB"/>
    <w:rsid w:val="454ED33A"/>
    <w:rsid w:val="45794F41"/>
    <w:rsid w:val="45D8BC85"/>
    <w:rsid w:val="45EC780E"/>
    <w:rsid w:val="464A36E4"/>
    <w:rsid w:val="46770195"/>
    <w:rsid w:val="46A74E7E"/>
    <w:rsid w:val="46B23AF9"/>
    <w:rsid w:val="46E95015"/>
    <w:rsid w:val="47386A31"/>
    <w:rsid w:val="47659A84"/>
    <w:rsid w:val="47685942"/>
    <w:rsid w:val="477A6BC8"/>
    <w:rsid w:val="477AC5D7"/>
    <w:rsid w:val="477D6120"/>
    <w:rsid w:val="479D78EE"/>
    <w:rsid w:val="481066B0"/>
    <w:rsid w:val="48167D56"/>
    <w:rsid w:val="483BD464"/>
    <w:rsid w:val="48C326F9"/>
    <w:rsid w:val="491FE484"/>
    <w:rsid w:val="494A57FC"/>
    <w:rsid w:val="495442AC"/>
    <w:rsid w:val="4987C7D6"/>
    <w:rsid w:val="4A6A8915"/>
    <w:rsid w:val="4AD0F663"/>
    <w:rsid w:val="4AE18F2A"/>
    <w:rsid w:val="4B07A384"/>
    <w:rsid w:val="4B0E8CAC"/>
    <w:rsid w:val="4B15ED52"/>
    <w:rsid w:val="4B2037BD"/>
    <w:rsid w:val="4B5126B6"/>
    <w:rsid w:val="4BB7FBDB"/>
    <w:rsid w:val="4C015E18"/>
    <w:rsid w:val="4C69622D"/>
    <w:rsid w:val="4CBB660E"/>
    <w:rsid w:val="4CE5D3DA"/>
    <w:rsid w:val="4CE86390"/>
    <w:rsid w:val="4D07BDA3"/>
    <w:rsid w:val="4D418241"/>
    <w:rsid w:val="4DEF38D5"/>
    <w:rsid w:val="4E4F8652"/>
    <w:rsid w:val="4E6D740C"/>
    <w:rsid w:val="4EBF77ED"/>
    <w:rsid w:val="4EC23A74"/>
    <w:rsid w:val="4F04093A"/>
    <w:rsid w:val="4F0EF2E7"/>
    <w:rsid w:val="4F206EA1"/>
    <w:rsid w:val="4F23BD5C"/>
    <w:rsid w:val="4F2BE750"/>
    <w:rsid w:val="4FF6DAA6"/>
    <w:rsid w:val="509BDE87"/>
    <w:rsid w:val="50A049D5"/>
    <w:rsid w:val="50CD4757"/>
    <w:rsid w:val="50CDA166"/>
    <w:rsid w:val="50F0547D"/>
    <w:rsid w:val="514D77AA"/>
    <w:rsid w:val="518F4670"/>
    <w:rsid w:val="5193E68D"/>
    <w:rsid w:val="519E536A"/>
    <w:rsid w:val="51C6DE7A"/>
    <w:rsid w:val="51E14A51"/>
    <w:rsid w:val="52291B51"/>
    <w:rsid w:val="52318F94"/>
    <w:rsid w:val="527A20B9"/>
    <w:rsid w:val="52993C68"/>
    <w:rsid w:val="52A71E3B"/>
    <w:rsid w:val="52B9E2D5"/>
    <w:rsid w:val="52D41BBD"/>
    <w:rsid w:val="53534C28"/>
    <w:rsid w:val="53A2F4F7"/>
    <w:rsid w:val="53D9E2D5"/>
    <w:rsid w:val="5409A959"/>
    <w:rsid w:val="54147331"/>
    <w:rsid w:val="548C6AB1"/>
    <w:rsid w:val="54ADF2A1"/>
    <w:rsid w:val="54C2C3E5"/>
    <w:rsid w:val="54DDBC33"/>
    <w:rsid w:val="554FCE59"/>
    <w:rsid w:val="557CCBDB"/>
    <w:rsid w:val="558F0D69"/>
    <w:rsid w:val="559D5115"/>
    <w:rsid w:val="55D507ED"/>
    <w:rsid w:val="5620832B"/>
    <w:rsid w:val="565D6D4A"/>
    <w:rsid w:val="569C9AC9"/>
    <w:rsid w:val="5769171E"/>
    <w:rsid w:val="57A004FC"/>
    <w:rsid w:val="57A02C3A"/>
    <w:rsid w:val="57F00FA4"/>
    <w:rsid w:val="583C5BA6"/>
    <w:rsid w:val="587146AE"/>
    <w:rsid w:val="58763EDC"/>
    <w:rsid w:val="58815295"/>
    <w:rsid w:val="58A3966D"/>
    <w:rsid w:val="5915BDAF"/>
    <w:rsid w:val="591DFC6F"/>
    <w:rsid w:val="5927C99E"/>
    <w:rsid w:val="59724869"/>
    <w:rsid w:val="59B1BA4A"/>
    <w:rsid w:val="59D20C5F"/>
    <w:rsid w:val="59F359E8"/>
    <w:rsid w:val="5AA3A9B0"/>
    <w:rsid w:val="5AF22CDE"/>
    <w:rsid w:val="5B1BF9A2"/>
    <w:rsid w:val="5B1E621A"/>
    <w:rsid w:val="5B33F30F"/>
    <w:rsid w:val="5B45D0F1"/>
    <w:rsid w:val="5BBF4D46"/>
    <w:rsid w:val="5BFC8980"/>
    <w:rsid w:val="5C07D00A"/>
    <w:rsid w:val="5C379013"/>
    <w:rsid w:val="5C3C229F"/>
    <w:rsid w:val="5CBBF8E3"/>
    <w:rsid w:val="5D015ABE"/>
    <w:rsid w:val="5D22CE08"/>
    <w:rsid w:val="5D64D715"/>
    <w:rsid w:val="5D6A9891"/>
    <w:rsid w:val="5D6F7FAC"/>
    <w:rsid w:val="5D8429B2"/>
    <w:rsid w:val="5DA736D8"/>
    <w:rsid w:val="5E009B5F"/>
    <w:rsid w:val="5E37215D"/>
    <w:rsid w:val="5E429CF6"/>
    <w:rsid w:val="5F006B5C"/>
    <w:rsid w:val="5F1C957C"/>
    <w:rsid w:val="5F2516B1"/>
    <w:rsid w:val="5F436912"/>
    <w:rsid w:val="5F5E27D4"/>
    <w:rsid w:val="5FC7E17C"/>
    <w:rsid w:val="600AFB9A"/>
    <w:rsid w:val="603230D7"/>
    <w:rsid w:val="60619207"/>
    <w:rsid w:val="60A8BE9D"/>
    <w:rsid w:val="60B17571"/>
    <w:rsid w:val="60CFD5B3"/>
    <w:rsid w:val="60DAB44D"/>
    <w:rsid w:val="60EB4D14"/>
    <w:rsid w:val="60F33A9A"/>
    <w:rsid w:val="616D6594"/>
    <w:rsid w:val="61A371FC"/>
    <w:rsid w:val="61E0AE36"/>
    <w:rsid w:val="62086D55"/>
    <w:rsid w:val="623D68F3"/>
    <w:rsid w:val="62B191BC"/>
    <w:rsid w:val="62C78C70"/>
    <w:rsid w:val="62D76586"/>
    <w:rsid w:val="62F2217A"/>
    <w:rsid w:val="634324A9"/>
    <w:rsid w:val="63537D24"/>
    <w:rsid w:val="6353D733"/>
    <w:rsid w:val="6395A814"/>
    <w:rsid w:val="63960B9B"/>
    <w:rsid w:val="639DC382"/>
    <w:rsid w:val="63B061ED"/>
    <w:rsid w:val="63C88E2B"/>
    <w:rsid w:val="63D71113"/>
    <w:rsid w:val="63E4C015"/>
    <w:rsid w:val="63E54CF5"/>
    <w:rsid w:val="6403979B"/>
    <w:rsid w:val="6414B2EF"/>
    <w:rsid w:val="646ED531"/>
    <w:rsid w:val="647731F6"/>
    <w:rsid w:val="64F0C571"/>
    <w:rsid w:val="652D7B46"/>
    <w:rsid w:val="656F7CDD"/>
    <w:rsid w:val="658C1EC2"/>
    <w:rsid w:val="65A69D8C"/>
    <w:rsid w:val="65CF2FC0"/>
    <w:rsid w:val="65D3F51D"/>
    <w:rsid w:val="65FDCEC3"/>
    <w:rsid w:val="66009890"/>
    <w:rsid w:val="6644BC15"/>
    <w:rsid w:val="66D56D8D"/>
    <w:rsid w:val="66DCC24C"/>
    <w:rsid w:val="66E5DF16"/>
    <w:rsid w:val="6707522A"/>
    <w:rsid w:val="67573594"/>
    <w:rsid w:val="67ADCC01"/>
    <w:rsid w:val="68056770"/>
    <w:rsid w:val="681E6627"/>
    <w:rsid w:val="6883DEA3"/>
    <w:rsid w:val="68A2FA52"/>
    <w:rsid w:val="68D3E94B"/>
    <w:rsid w:val="68D645EE"/>
    <w:rsid w:val="68E15794"/>
    <w:rsid w:val="6970DE53"/>
    <w:rsid w:val="6989D88C"/>
    <w:rsid w:val="69C4DF1F"/>
    <w:rsid w:val="6A3B661C"/>
    <w:rsid w:val="6A5159CD"/>
    <w:rsid w:val="6A53925A"/>
    <w:rsid w:val="6A68639E"/>
    <w:rsid w:val="6AA602AC"/>
    <w:rsid w:val="6AC32A4C"/>
    <w:rsid w:val="6AE2A76E"/>
    <w:rsid w:val="6B43FB4E"/>
    <w:rsid w:val="6B4CB222"/>
    <w:rsid w:val="6B50F432"/>
    <w:rsid w:val="6BBD77A3"/>
    <w:rsid w:val="6BC65D7F"/>
    <w:rsid w:val="6C127A79"/>
    <w:rsid w:val="6C60256E"/>
    <w:rsid w:val="6C6F3804"/>
    <w:rsid w:val="6CA658B3"/>
    <w:rsid w:val="6CD12772"/>
    <w:rsid w:val="6CF3A0D4"/>
    <w:rsid w:val="6D1F4D5C"/>
    <w:rsid w:val="6DBA7CEF"/>
    <w:rsid w:val="6E31484C"/>
    <w:rsid w:val="6E461990"/>
    <w:rsid w:val="6E60A2B3"/>
    <w:rsid w:val="6E6AF8B1"/>
    <w:rsid w:val="6E802F97"/>
    <w:rsid w:val="6EE833AC"/>
    <w:rsid w:val="6F0A11E2"/>
    <w:rsid w:val="6F126EA7"/>
    <w:rsid w:val="6F1F7B99"/>
    <w:rsid w:val="6F34B27F"/>
    <w:rsid w:val="6FBB7834"/>
    <w:rsid w:val="7007F707"/>
    <w:rsid w:val="700B0AC4"/>
    <w:rsid w:val="704C24A8"/>
    <w:rsid w:val="7059D3AA"/>
    <w:rsid w:val="70B1A027"/>
    <w:rsid w:val="70DD31FA"/>
    <w:rsid w:val="7109F7F4"/>
    <w:rsid w:val="713DB0F9"/>
    <w:rsid w:val="71A19C59"/>
    <w:rsid w:val="71FEEE8E"/>
    <w:rsid w:val="721816EB"/>
    <w:rsid w:val="72438528"/>
    <w:rsid w:val="72E6EA1A"/>
    <w:rsid w:val="72FD318B"/>
    <w:rsid w:val="731787DD"/>
    <w:rsid w:val="7329F96E"/>
    <w:rsid w:val="7329FC3C"/>
    <w:rsid w:val="733E3703"/>
    <w:rsid w:val="734BE605"/>
    <w:rsid w:val="73793D96"/>
    <w:rsid w:val="737B644C"/>
    <w:rsid w:val="7400C0AF"/>
    <w:rsid w:val="741F5D5E"/>
    <w:rsid w:val="7464AE5C"/>
    <w:rsid w:val="7466685E"/>
    <w:rsid w:val="74876173"/>
    <w:rsid w:val="74F06527"/>
    <w:rsid w:val="74F28A67"/>
    <w:rsid w:val="75180DE7"/>
    <w:rsid w:val="7522C791"/>
    <w:rsid w:val="7567E5BE"/>
    <w:rsid w:val="75C21393"/>
    <w:rsid w:val="75EF43E6"/>
    <w:rsid w:val="75F90171"/>
    <w:rsid w:val="75F98920"/>
    <w:rsid w:val="762631C4"/>
    <w:rsid w:val="765C0A68"/>
    <w:rsid w:val="76613857"/>
    <w:rsid w:val="768ED3CC"/>
    <w:rsid w:val="76A89B8B"/>
    <w:rsid w:val="76ADB72A"/>
    <w:rsid w:val="76B27C87"/>
    <w:rsid w:val="76BB335B"/>
    <w:rsid w:val="76F01E63"/>
    <w:rsid w:val="77476A50"/>
    <w:rsid w:val="7764A28A"/>
    <w:rsid w:val="77D1E585"/>
    <w:rsid w:val="77EA6C20"/>
    <w:rsid w:val="780008A8"/>
    <w:rsid w:val="78325EE2"/>
    <w:rsid w:val="783397A3"/>
    <w:rsid w:val="784F1731"/>
    <w:rsid w:val="787EF285"/>
    <w:rsid w:val="78E7E881"/>
    <w:rsid w:val="7918441F"/>
    <w:rsid w:val="795C6980"/>
    <w:rsid w:val="795D951D"/>
    <w:rsid w:val="79684EC7"/>
    <w:rsid w:val="79729932"/>
    <w:rsid w:val="799FC985"/>
    <w:rsid w:val="79A35DDF"/>
    <w:rsid w:val="79F53C46"/>
    <w:rsid w:val="7A109581"/>
    <w:rsid w:val="7ABB2D25"/>
    <w:rsid w:val="7AD798E2"/>
    <w:rsid w:val="7B21756A"/>
    <w:rsid w:val="7B7E65C6"/>
    <w:rsid w:val="7BC854E3"/>
    <w:rsid w:val="7BC887B4"/>
    <w:rsid w:val="7BEEDCF7"/>
    <w:rsid w:val="7CAC6503"/>
    <w:rsid w:val="7CBE3F1C"/>
    <w:rsid w:val="7CDEFE37"/>
    <w:rsid w:val="7D03D051"/>
    <w:rsid w:val="7D2600EB"/>
    <w:rsid w:val="7D53A3DA"/>
    <w:rsid w:val="7D6EDAD1"/>
    <w:rsid w:val="7D7D49D8"/>
    <w:rsid w:val="7D9D3399"/>
    <w:rsid w:val="7DB789EB"/>
    <w:rsid w:val="7DE4549C"/>
    <w:rsid w:val="7E13E3DE"/>
    <w:rsid w:val="7E31DC65"/>
    <w:rsid w:val="7E343806"/>
    <w:rsid w:val="7E707821"/>
    <w:rsid w:val="7E987D75"/>
    <w:rsid w:val="7EBA673E"/>
    <w:rsid w:val="7F89A61A"/>
    <w:rsid w:val="7F9106C0"/>
    <w:rsid w:val="7FA5D804"/>
    <w:rsid w:val="7FBE0442"/>
    <w:rsid w:val="7FBE5E51"/>
    <w:rsid w:val="7FD3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0BB36"/>
  <w15:chartTrackingRefBased/>
  <w15:docId w15:val="{621BF091-A3E9-4EF8-8F95-697990BB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54B"/>
    <w:pPr>
      <w:keepNext/>
      <w:spacing w:before="180" w:after="180" w:line="240" w:lineRule="auto"/>
      <w:outlineLvl w:val="0"/>
    </w:pPr>
    <w:rPr>
      <w:rFonts w:eastAsiaTheme="majorEastAsia" w:cstheme="minorHAnsi"/>
      <w:b/>
      <w:bCs/>
      <w:kern w:val="52"/>
      <w:sz w:val="36"/>
      <w:szCs w:val="36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11554B"/>
    <w:pPr>
      <w:outlineLvl w:val="1"/>
    </w:pPr>
    <w:rPr>
      <w:rFonts w:cstheme="minorHAnsi"/>
      <w:b/>
      <w:bCs/>
      <w:sz w:val="28"/>
      <w:szCs w:val="28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BE62C9"/>
    <w:pPr>
      <w:outlineLvl w:val="2"/>
    </w:pPr>
    <w:rPr>
      <w:b/>
      <w:bCs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F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F8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10">
    <w:name w:val="標題 1 字元"/>
    <w:basedOn w:val="a0"/>
    <w:link w:val="1"/>
    <w:uiPriority w:val="9"/>
    <w:rsid w:val="0011554B"/>
    <w:rPr>
      <w:rFonts w:eastAsiaTheme="majorEastAsia" w:cstheme="minorHAnsi"/>
      <w:b/>
      <w:bCs/>
      <w:kern w:val="52"/>
      <w:sz w:val="36"/>
      <w:szCs w:val="36"/>
      <w:lang w:eastAsia="zh-TW"/>
    </w:rPr>
  </w:style>
  <w:style w:type="character" w:customStyle="1" w:styleId="20">
    <w:name w:val="標題 2 字元"/>
    <w:basedOn w:val="a0"/>
    <w:link w:val="2"/>
    <w:uiPriority w:val="9"/>
    <w:rsid w:val="0011554B"/>
    <w:rPr>
      <w:rFonts w:cstheme="minorHAnsi"/>
      <w:b/>
      <w:bCs/>
      <w:sz w:val="28"/>
      <w:szCs w:val="28"/>
      <w:lang w:eastAsia="zh-TW"/>
    </w:rPr>
  </w:style>
  <w:style w:type="character" w:customStyle="1" w:styleId="30">
    <w:name w:val="標題 3 字元"/>
    <w:basedOn w:val="a0"/>
    <w:link w:val="3"/>
    <w:uiPriority w:val="9"/>
    <w:rsid w:val="00BE62C9"/>
    <w:rPr>
      <w:b/>
      <w:bCs/>
      <w:sz w:val="24"/>
      <w:szCs w:val="24"/>
      <w:lang w:eastAsia="zh-TW"/>
    </w:rPr>
  </w:style>
  <w:style w:type="paragraph" w:styleId="a7">
    <w:name w:val="No Spacing"/>
    <w:link w:val="a8"/>
    <w:uiPriority w:val="1"/>
    <w:qFormat/>
    <w:rsid w:val="00E375F8"/>
    <w:pPr>
      <w:spacing w:after="0" w:line="240" w:lineRule="auto"/>
    </w:pPr>
    <w:rPr>
      <w:lang w:eastAsia="zh-TW"/>
    </w:rPr>
  </w:style>
  <w:style w:type="character" w:customStyle="1" w:styleId="a8">
    <w:name w:val="無間距 字元"/>
    <w:basedOn w:val="a0"/>
    <w:link w:val="a7"/>
    <w:uiPriority w:val="1"/>
    <w:rsid w:val="00E375F8"/>
    <w:rPr>
      <w:lang w:eastAsia="zh-TW"/>
    </w:rPr>
  </w:style>
  <w:style w:type="paragraph" w:styleId="a9">
    <w:name w:val="TOC Heading"/>
    <w:basedOn w:val="1"/>
    <w:next w:val="a"/>
    <w:uiPriority w:val="39"/>
    <w:unhideWhenUsed/>
    <w:qFormat/>
    <w:rsid w:val="00F81D1D"/>
    <w:pPr>
      <w:keepLines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1D1D"/>
  </w:style>
  <w:style w:type="paragraph" w:styleId="21">
    <w:name w:val="toc 2"/>
    <w:basedOn w:val="a"/>
    <w:next w:val="a"/>
    <w:autoRedefine/>
    <w:uiPriority w:val="39"/>
    <w:unhideWhenUsed/>
    <w:rsid w:val="00F81D1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81D1D"/>
    <w:pPr>
      <w:ind w:leftChars="400" w:left="960"/>
    </w:pPr>
  </w:style>
  <w:style w:type="character" w:styleId="aa">
    <w:name w:val="Hyperlink"/>
    <w:basedOn w:val="a0"/>
    <w:uiPriority w:val="99"/>
    <w:unhideWhenUsed/>
    <w:rsid w:val="00F81D1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07A34"/>
    <w:pPr>
      <w:ind w:leftChars="200" w:left="480"/>
    </w:pPr>
  </w:style>
  <w:style w:type="table" w:styleId="ac">
    <w:name w:val="Table Grid"/>
    <w:basedOn w:val="a1"/>
    <w:uiPriority w:val="39"/>
    <w:rsid w:val="0035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F572B9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nd-iwgdo3b">
    <w:name w:val="gnd-iwgdo3b"/>
    <w:basedOn w:val="a0"/>
    <w:rsid w:val="00F572B9"/>
  </w:style>
  <w:style w:type="character" w:customStyle="1" w:styleId="gnd-iwgdn2b">
    <w:name w:val="gnd-iwgdn2b"/>
    <w:basedOn w:val="a0"/>
    <w:rsid w:val="00F572B9"/>
  </w:style>
  <w:style w:type="character" w:customStyle="1" w:styleId="gnd-iwgdh3b">
    <w:name w:val="gnd-iwgdh3b"/>
    <w:basedOn w:val="a0"/>
    <w:rsid w:val="00F572B9"/>
  </w:style>
  <w:style w:type="paragraph" w:styleId="ad">
    <w:name w:val="Revision"/>
    <w:hidden/>
    <w:uiPriority w:val="99"/>
    <w:semiHidden/>
    <w:rsid w:val="00554917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3E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8ba43-dbfa-413b-a050-12f9ebc4b4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1A4AB197D043A644F0DF6A673FC9" ma:contentTypeVersion="10" ma:contentTypeDescription="Create a new document." ma:contentTypeScope="" ma:versionID="4951448f374ec164d1055944bca331e0">
  <xsd:schema xmlns:xsd="http://www.w3.org/2001/XMLSchema" xmlns:xs="http://www.w3.org/2001/XMLSchema" xmlns:p="http://schemas.microsoft.com/office/2006/metadata/properties" xmlns:ns3="32e8ba43-dbfa-413b-a050-12f9ebc4b467" xmlns:ns4="43c150cb-bc5f-4a52-ae34-a9e3bc553ed6" targetNamespace="http://schemas.microsoft.com/office/2006/metadata/properties" ma:root="true" ma:fieldsID="1a38d48107b0509e867a08c6ddf4ff7d" ns3:_="" ns4:_="">
    <xsd:import namespace="32e8ba43-dbfa-413b-a050-12f9ebc4b467"/>
    <xsd:import namespace="43c150cb-bc5f-4a52-ae34-a9e3bc553e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ba43-dbfa-413b-a050-12f9ebc4b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150cb-bc5f-4a52-ae34-a9e3bc553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5461F-65E9-4ED7-A867-18503A0B5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0808F4-7788-4875-9619-19ACD2B3BA45}">
  <ds:schemaRefs>
    <ds:schemaRef ds:uri="32e8ba43-dbfa-413b-a050-12f9ebc4b467"/>
    <ds:schemaRef ds:uri="http://schemas.microsoft.com/office/2006/documentManagement/types"/>
    <ds:schemaRef ds:uri="43c150cb-bc5f-4a52-ae34-a9e3bc553ed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252820-45AF-40BA-8ABF-6917B2C95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3312B8-109C-4BCB-8B49-E2D08B173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8ba43-dbfa-413b-a050-12f9ebc4b467"/>
    <ds:schemaRef ds:uri="43c150cb-bc5f-4a52-ae34-a9e3bc553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MCDA5580  Assignment 1</vt:lpstr>
    </vt:vector>
  </TitlesOfParts>
  <Company/>
  <LinksUpToDate>false</LinksUpToDate>
  <CharactersWithSpaces>5071</CharactersWithSpaces>
  <SharedDoc>false</SharedDoc>
  <HLinks>
    <vt:vector size="78" baseType="variant">
      <vt:variant>
        <vt:i4>262241</vt:i4>
      </vt:variant>
      <vt:variant>
        <vt:i4>75</vt:i4>
      </vt:variant>
      <vt:variant>
        <vt:i4>0</vt:i4>
      </vt:variant>
      <vt:variant>
        <vt:i4>5</vt:i4>
      </vt:variant>
      <vt:variant>
        <vt:lpwstr>https://afit-r.github.io/random_forests</vt:lpwstr>
      </vt:variant>
      <vt:variant>
        <vt:lpwstr/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_Toc128062936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_Toc128062935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_Toc128062934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_Toc128062933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_Toc128062932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_Toc128062931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_Toc128062930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_Toc128062929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_Toc128062928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_Toc128062927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_Toc128062926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_Toc128062925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MCDA5580  Assignment 1</dc:title>
  <dc:subject/>
  <dc:creator>Hemalatha Srinivasan</dc:creator>
  <cp:keywords/>
  <dc:description/>
  <cp:lastModifiedBy>Kin Wa Chan</cp:lastModifiedBy>
  <cp:revision>2</cp:revision>
  <cp:lastPrinted>2023-02-02T00:01:00Z</cp:lastPrinted>
  <dcterms:created xsi:type="dcterms:W3CDTF">2023-02-23T23:40:00Z</dcterms:created>
  <dcterms:modified xsi:type="dcterms:W3CDTF">2023-02-23T23:40:00Z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0x010100B91F1A4AB197D043A644F0DF6A673FC9</vt:lpwstr>
  </property>
</Properties>
</file>