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1209251207"/>
        <w:docPartObj>
          <w:docPartGallery w:val="Cover Pages"/>
          <w:docPartUnique/>
        </w:docPartObj>
      </w:sdtPr>
      <w:sdtEndPr>
        <w:rPr>
          <w:rFonts w:cstheme="minorHAnsi"/>
          <w:lang w:eastAsia="zh-TW"/>
        </w:rPr>
      </w:sdtEndPr>
      <w:sdtContent>
        <w:p w:rsidR="00D15347" w:rsidP="00D15347" w:rsidRDefault="00D15347" w14:paraId="5CE0D3E7" w14:textId="761F1F46"/>
        <w:p w:rsidR="00D15347" w:rsidP="00D15347" w:rsidRDefault="00D15347" w14:paraId="6BA6B949" w14:textId="49850D7A"/>
        <w:p w:rsidR="00D15347" w:rsidP="00D15347" w:rsidRDefault="00D15347" w14:paraId="1062D88A" w14:textId="3B19EA18"/>
        <w:p w:rsidR="00D15347" w:rsidP="00D15347" w:rsidRDefault="00D15347" w14:paraId="6C366AE4" w14:textId="7EAF944D"/>
        <w:p w:rsidR="00D15347" w:rsidP="00D15347" w:rsidRDefault="00D15347" w14:paraId="676BEE8A" w14:textId="77777777"/>
        <w:p w:rsidRPr="00E0008A" w:rsidR="00D15347" w:rsidP="00E0008A" w:rsidRDefault="00D15347" w14:paraId="30D94855" w14:textId="16D693D7">
          <w:pPr>
            <w:rPr>
              <w:sz w:val="52"/>
              <w:szCs w:val="52"/>
            </w:rPr>
          </w:pPr>
          <w:r w:rsidRPr="00E0008A">
            <w:rPr>
              <w:sz w:val="52"/>
              <w:szCs w:val="52"/>
            </w:rPr>
            <w:t xml:space="preserve">MCDA5580 Assignment </w:t>
          </w:r>
          <w:r w:rsidR="009E51E7">
            <w:rPr>
              <w:sz w:val="52"/>
              <w:szCs w:val="52"/>
            </w:rPr>
            <w:t>2</w:t>
          </w:r>
        </w:p>
        <w:p w:rsidR="00D15347" w:rsidP="00D15347" w:rsidRDefault="00D15347" w14:paraId="3A4BC39B" w14:textId="4218887D"/>
        <w:p w:rsidR="00D15347" w:rsidP="00D15347" w:rsidRDefault="00D15347" w14:paraId="42390724" w14:textId="20D3C0DA"/>
        <w:p w:rsidR="00D15347" w:rsidP="00D15347" w:rsidRDefault="00D15347" w14:paraId="769A3DB0" w14:textId="163D889E"/>
        <w:p w:rsidR="00D15347" w:rsidP="00D15347" w:rsidRDefault="00D15347" w14:paraId="51AEDCA8" w14:textId="3C53E8E8"/>
        <w:p w:rsidR="00D15347" w:rsidP="00D15347" w:rsidRDefault="00D15347" w14:paraId="7A1AD7E1" w14:textId="72D8DD81"/>
        <w:p w:rsidR="00D15347" w:rsidP="00D15347" w:rsidRDefault="00D15347" w14:paraId="04B686FE" w14:textId="77777777"/>
        <w:p w:rsidRPr="00D15347" w:rsidR="00D15347" w:rsidP="00D15347" w:rsidRDefault="00D15347" w14:paraId="029BEDDC" w14:textId="1B2949F3">
          <w:pPr>
            <w:rPr>
              <w:sz w:val="28"/>
              <w:szCs w:val="28"/>
              <w:u w:val="single"/>
              <w:lang w:eastAsia="zh-TW"/>
            </w:rPr>
          </w:pPr>
          <w:r w:rsidRPr="00D15347">
            <w:rPr>
              <w:rFonts w:hint="eastAsia"/>
              <w:sz w:val="28"/>
              <w:szCs w:val="28"/>
              <w:u w:val="single"/>
              <w:lang w:eastAsia="zh-TW"/>
            </w:rPr>
            <w:t>T</w:t>
          </w:r>
          <w:r w:rsidRPr="00D15347">
            <w:rPr>
              <w:sz w:val="28"/>
              <w:szCs w:val="28"/>
              <w:u w:val="single"/>
              <w:lang w:eastAsia="zh-TW"/>
            </w:rPr>
            <w:t>eam Member</w:t>
          </w:r>
        </w:p>
        <w:p w:rsidRPr="00E07A34" w:rsidR="00D15347" w:rsidP="00E07A34" w:rsidRDefault="00D15347" w14:paraId="58672AA7" w14:textId="72940B98">
          <w:pPr>
            <w:pStyle w:val="ab"/>
            <w:numPr>
              <w:ilvl w:val="0"/>
              <w:numId w:val="2"/>
            </w:numPr>
            <w:ind w:leftChars="0"/>
            <w:rPr>
              <w:rFonts w:cstheme="minorHAnsi"/>
              <w:sz w:val="28"/>
              <w:szCs w:val="28"/>
              <w:lang w:eastAsia="zh-TW"/>
            </w:rPr>
          </w:pPr>
          <w:r w:rsidRPr="00E07A34">
            <w:rPr>
              <w:rFonts w:cstheme="minorHAnsi"/>
              <w:sz w:val="28"/>
              <w:szCs w:val="28"/>
              <w:lang w:eastAsia="zh-TW"/>
            </w:rPr>
            <w:t>Hemalatha Srinivasan</w:t>
          </w:r>
          <w:r w:rsidR="00991538">
            <w:rPr>
              <w:rFonts w:cstheme="minorHAnsi"/>
              <w:sz w:val="28"/>
              <w:szCs w:val="28"/>
              <w:lang w:eastAsia="zh-TW"/>
            </w:rPr>
            <w:t xml:space="preserve">         A00452621</w:t>
          </w:r>
        </w:p>
        <w:p w:rsidRPr="00E07A34" w:rsidR="00D15347" w:rsidP="77D1E585" w:rsidRDefault="00D15347" w14:paraId="08DC28A8" w14:textId="7767F28E">
          <w:pPr>
            <w:pStyle w:val="ab"/>
            <w:numPr>
              <w:ilvl w:val="0"/>
              <w:numId w:val="2"/>
            </w:numPr>
            <w:ind w:leftChars="0"/>
            <w:rPr>
              <w:sz w:val="28"/>
              <w:szCs w:val="28"/>
              <w:lang w:eastAsia="zh-TW"/>
            </w:rPr>
          </w:pPr>
          <w:r w:rsidRPr="77D1E585">
            <w:rPr>
              <w:sz w:val="28"/>
              <w:szCs w:val="28"/>
              <w:lang w:eastAsia="zh-TW"/>
            </w:rPr>
            <w:t>Ajay Jain</w:t>
          </w:r>
          <w:r w:rsidRPr="77D1E585" w:rsidR="358AFBDF">
            <w:rPr>
              <w:sz w:val="28"/>
              <w:szCs w:val="28"/>
              <w:lang w:eastAsia="zh-TW"/>
            </w:rPr>
            <w:t xml:space="preserve">                                 A00455849</w:t>
          </w:r>
        </w:p>
        <w:p w:rsidRPr="00E07A34" w:rsidR="00D15347" w:rsidP="77D1E585" w:rsidRDefault="00D15347" w14:paraId="4204F180" w14:textId="00F25A05">
          <w:pPr>
            <w:pStyle w:val="ab"/>
            <w:numPr>
              <w:ilvl w:val="0"/>
              <w:numId w:val="2"/>
            </w:numPr>
            <w:ind w:leftChars="0"/>
            <w:rPr>
              <w:sz w:val="28"/>
              <w:szCs w:val="28"/>
              <w:lang w:eastAsia="zh-TW"/>
            </w:rPr>
          </w:pPr>
          <w:r w:rsidRPr="77D1E585">
            <w:rPr>
              <w:sz w:val="28"/>
              <w:szCs w:val="28"/>
              <w:lang w:eastAsia="zh-TW"/>
            </w:rPr>
            <w:t>Kin Wa, Chan</w:t>
          </w:r>
          <w:r>
            <w:tab/>
          </w:r>
          <w:r>
            <w:tab/>
          </w:r>
          <w:r w:rsidRPr="77D1E585" w:rsidR="79A35DDF">
            <w:rPr>
              <w:sz w:val="28"/>
              <w:szCs w:val="28"/>
              <w:lang w:eastAsia="zh-TW"/>
            </w:rPr>
            <w:t xml:space="preserve">           </w:t>
          </w:r>
          <w:r w:rsidRPr="77D1E585">
            <w:rPr>
              <w:sz w:val="28"/>
              <w:szCs w:val="28"/>
              <w:lang w:eastAsia="zh-TW"/>
            </w:rPr>
            <w:t>A00467755</w:t>
          </w:r>
        </w:p>
        <w:p w:rsidR="00D15347" w:rsidRDefault="00D15347" w14:paraId="72E3AEC4" w14:textId="77777777">
          <w:pPr>
            <w:rPr>
              <w:rFonts w:cstheme="minorHAnsi"/>
              <w:lang w:eastAsia="zh-TW"/>
            </w:rPr>
          </w:pPr>
        </w:p>
        <w:p w:rsidR="00D15347" w:rsidRDefault="00D15347" w14:paraId="5F6D6434" w14:textId="77777777">
          <w:pPr>
            <w:rPr>
              <w:rFonts w:cstheme="minorHAnsi"/>
              <w:lang w:eastAsia="zh-TW"/>
            </w:rPr>
          </w:pPr>
        </w:p>
        <w:p w:rsidR="00D15347" w:rsidRDefault="00D15347" w14:paraId="4EA0C521" w14:textId="77777777">
          <w:pPr>
            <w:rPr>
              <w:rFonts w:cstheme="minorHAnsi"/>
              <w:lang w:eastAsia="zh-TW"/>
            </w:rPr>
          </w:pPr>
        </w:p>
        <w:p w:rsidR="00D15347" w:rsidRDefault="00D15347" w14:paraId="7F17A6AD" w14:textId="77777777">
          <w:pPr>
            <w:rPr>
              <w:rFonts w:cstheme="minorHAnsi"/>
              <w:lang w:eastAsia="zh-TW"/>
            </w:rPr>
          </w:pPr>
        </w:p>
        <w:p w:rsidR="00D15347" w:rsidRDefault="00D15347" w14:paraId="5846B60E" w14:textId="77777777">
          <w:pPr>
            <w:rPr>
              <w:rFonts w:cstheme="minorHAnsi"/>
              <w:lang w:eastAsia="zh-TW"/>
            </w:rPr>
          </w:pPr>
        </w:p>
        <w:p w:rsidR="00E375F8" w:rsidRDefault="00D15347" w14:paraId="52254973" w14:textId="2E243C23">
          <w:pPr>
            <w:rPr>
              <w:rFonts w:cstheme="minorHAnsi"/>
              <w:lang w:eastAsia="zh-TW"/>
            </w:rPr>
          </w:pPr>
          <w:r>
            <w:rPr>
              <w:rFonts w:cstheme="minorHAnsi"/>
              <w:lang w:eastAsia="zh-TW"/>
            </w:rPr>
            <w:br w:type="page"/>
          </w:r>
        </w:p>
      </w:sdtContent>
    </w:sdt>
    <w:sdt>
      <w:sdtPr>
        <w:rPr>
          <w:rFonts w:asciiTheme="minorHAnsi" w:hAnsiTheme="minorHAnsi" w:eastAsiaTheme="minorEastAsia" w:cstheme="minorBidi"/>
          <w:color w:val="auto"/>
          <w:sz w:val="22"/>
          <w:szCs w:val="22"/>
          <w:lang w:eastAsia="en-US"/>
        </w:rPr>
        <w:id w:val="1976930212"/>
        <w:docPartObj>
          <w:docPartGallery w:val="Table of Contents"/>
          <w:docPartUnique/>
        </w:docPartObj>
      </w:sdtPr>
      <w:sdtContent>
        <w:p w:rsidRPr="00D15347" w:rsidR="00F81D1D" w:rsidRDefault="00F81D1D" w14:paraId="51EB65FA" w14:textId="787E752A">
          <w:pPr>
            <w:pStyle w:val="a9"/>
            <w:rPr>
              <w:b/>
              <w:bCs/>
              <w:color w:val="auto"/>
              <w:lang w:val="zh-TW"/>
            </w:rPr>
          </w:pPr>
          <w:r w:rsidRPr="00D15347">
            <w:rPr>
              <w:rFonts w:hint="eastAsia"/>
              <w:b/>
              <w:bCs/>
              <w:color w:val="auto"/>
              <w:lang w:val="zh-TW"/>
            </w:rPr>
            <w:t>T</w:t>
          </w:r>
          <w:r w:rsidRPr="00D15347">
            <w:rPr>
              <w:b/>
              <w:bCs/>
              <w:color w:val="auto"/>
              <w:lang w:val="zh-TW"/>
            </w:rPr>
            <w:t>able of Content</w:t>
          </w:r>
        </w:p>
        <w:p w:rsidRPr="00F81D1D" w:rsidR="00F81D1D" w:rsidP="00F81D1D" w:rsidRDefault="00F81D1D" w14:paraId="2661B1A3" w14:textId="77777777">
          <w:pPr>
            <w:rPr>
              <w:lang w:val="zh-TW" w:eastAsia="zh-TW"/>
            </w:rPr>
          </w:pPr>
        </w:p>
        <w:p w:rsidR="008F2E25" w:rsidP="7AD232F0" w:rsidRDefault="008F2E25" w14:paraId="10AB17EF" w14:textId="025A95E0">
          <w:pPr>
            <w:pStyle w:val="11"/>
            <w:tabs>
              <w:tab w:val="right" w:leader="dot" w:pos="9360"/>
            </w:tabs>
            <w:rPr>
              <w:rStyle w:val="aa"/>
              <w:noProof/>
              <w:kern w:val="2"/>
              <w:lang w:eastAsia="zh-TW"/>
            </w:rPr>
          </w:pPr>
          <w:r>
            <w:fldChar w:fldCharType="begin"/>
          </w:r>
          <w:r w:rsidR="00F81D1D">
            <w:instrText>TOC \o "1-3" \h \z \u</w:instrText>
          </w:r>
          <w:r>
            <w:fldChar w:fldCharType="separate"/>
          </w:r>
          <w:hyperlink w:anchor="_Toc1931939426">
            <w:r w:rsidRPr="7AD232F0" w:rsidR="7AD232F0">
              <w:rPr>
                <w:rStyle w:val="aa"/>
                <w:noProof/>
              </w:rPr>
              <w:t>Executive Summary</w:t>
            </w:r>
            <w:r w:rsidR="00F81D1D">
              <w:rPr>
                <w:noProof/>
              </w:rPr>
              <w:tab/>
            </w:r>
            <w:r w:rsidR="00F81D1D">
              <w:rPr>
                <w:noProof/>
              </w:rPr>
              <w:fldChar w:fldCharType="begin"/>
            </w:r>
            <w:r w:rsidR="00F81D1D">
              <w:rPr>
                <w:noProof/>
              </w:rPr>
              <w:instrText>PAGEREF _Toc1931939426 \h</w:instrText>
            </w:r>
            <w:r w:rsidR="00F81D1D">
              <w:rPr>
                <w:noProof/>
              </w:rPr>
            </w:r>
            <w:r w:rsidR="00F81D1D">
              <w:rPr>
                <w:noProof/>
              </w:rPr>
              <w:fldChar w:fldCharType="separate"/>
            </w:r>
            <w:r w:rsidR="00E33EA4">
              <w:rPr>
                <w:noProof/>
              </w:rPr>
              <w:t>2</w:t>
            </w:r>
            <w:r w:rsidR="00F81D1D">
              <w:rPr>
                <w:noProof/>
              </w:rPr>
              <w:fldChar w:fldCharType="end"/>
            </w:r>
          </w:hyperlink>
        </w:p>
        <w:p w:rsidR="008F2E25" w:rsidP="7AD232F0" w:rsidRDefault="00000000" w14:paraId="0EC1D7CF" w14:textId="1BD542CC">
          <w:pPr>
            <w:pStyle w:val="11"/>
            <w:tabs>
              <w:tab w:val="right" w:leader="dot" w:pos="9360"/>
            </w:tabs>
            <w:rPr>
              <w:rStyle w:val="aa"/>
              <w:noProof/>
              <w:kern w:val="2"/>
              <w:lang w:eastAsia="zh-TW"/>
            </w:rPr>
          </w:pPr>
          <w:hyperlink w:anchor="_Toc1842396402">
            <w:r w:rsidRPr="7AD232F0" w:rsidR="7AD232F0">
              <w:rPr>
                <w:rStyle w:val="aa"/>
                <w:noProof/>
              </w:rPr>
              <w:t>Objectives</w:t>
            </w:r>
            <w:r w:rsidR="008F2E25">
              <w:rPr>
                <w:noProof/>
              </w:rPr>
              <w:tab/>
            </w:r>
            <w:r w:rsidR="008F2E25">
              <w:rPr>
                <w:noProof/>
              </w:rPr>
              <w:fldChar w:fldCharType="begin"/>
            </w:r>
            <w:r w:rsidR="008F2E25">
              <w:rPr>
                <w:noProof/>
              </w:rPr>
              <w:instrText>PAGEREF _Toc1842396402 \h</w:instrText>
            </w:r>
            <w:r w:rsidR="008F2E25">
              <w:rPr>
                <w:noProof/>
              </w:rPr>
            </w:r>
            <w:r w:rsidR="008F2E25">
              <w:rPr>
                <w:noProof/>
              </w:rPr>
              <w:fldChar w:fldCharType="separate"/>
            </w:r>
            <w:r w:rsidR="00E33EA4">
              <w:rPr>
                <w:noProof/>
              </w:rPr>
              <w:t>2</w:t>
            </w:r>
            <w:r w:rsidR="008F2E25">
              <w:rPr>
                <w:noProof/>
              </w:rPr>
              <w:fldChar w:fldCharType="end"/>
            </w:r>
          </w:hyperlink>
        </w:p>
        <w:p w:rsidR="008F2E25" w:rsidP="7AD232F0" w:rsidRDefault="00000000" w14:paraId="3D80EB94" w14:textId="3DA0CEF4">
          <w:pPr>
            <w:pStyle w:val="11"/>
            <w:tabs>
              <w:tab w:val="right" w:leader="dot" w:pos="9360"/>
            </w:tabs>
            <w:rPr>
              <w:rStyle w:val="aa"/>
              <w:noProof/>
              <w:kern w:val="2"/>
              <w:lang w:eastAsia="zh-TW"/>
            </w:rPr>
          </w:pPr>
          <w:hyperlink w:anchor="_Toc1417429087">
            <w:r w:rsidRPr="7AD232F0" w:rsidR="7AD232F0">
              <w:rPr>
                <w:rStyle w:val="aa"/>
                <w:noProof/>
              </w:rPr>
              <w:t>Data Analysis</w:t>
            </w:r>
            <w:r w:rsidR="008F2E25">
              <w:rPr>
                <w:noProof/>
              </w:rPr>
              <w:tab/>
            </w:r>
            <w:r w:rsidR="008F2E25">
              <w:rPr>
                <w:noProof/>
              </w:rPr>
              <w:fldChar w:fldCharType="begin"/>
            </w:r>
            <w:r w:rsidR="008F2E25">
              <w:rPr>
                <w:noProof/>
              </w:rPr>
              <w:instrText>PAGEREF _Toc1417429087 \h</w:instrText>
            </w:r>
            <w:r w:rsidR="008F2E25">
              <w:rPr>
                <w:noProof/>
              </w:rPr>
            </w:r>
            <w:r w:rsidR="008F2E25">
              <w:rPr>
                <w:noProof/>
              </w:rPr>
              <w:fldChar w:fldCharType="separate"/>
            </w:r>
            <w:r w:rsidR="00E33EA4">
              <w:rPr>
                <w:noProof/>
              </w:rPr>
              <w:t>3</w:t>
            </w:r>
            <w:r w:rsidR="008F2E25">
              <w:rPr>
                <w:noProof/>
              </w:rPr>
              <w:fldChar w:fldCharType="end"/>
            </w:r>
          </w:hyperlink>
        </w:p>
        <w:p w:rsidR="008F2E25" w:rsidP="7AD232F0" w:rsidRDefault="00000000" w14:paraId="15DA5C44" w14:textId="705689C7">
          <w:pPr>
            <w:pStyle w:val="11"/>
            <w:tabs>
              <w:tab w:val="right" w:leader="dot" w:pos="9360"/>
            </w:tabs>
            <w:rPr>
              <w:rStyle w:val="aa"/>
              <w:noProof/>
              <w:kern w:val="2"/>
              <w:lang w:eastAsia="zh-TW"/>
            </w:rPr>
          </w:pPr>
          <w:hyperlink w:anchor="_Toc813638736">
            <w:r w:rsidRPr="7AD232F0" w:rsidR="7AD232F0">
              <w:rPr>
                <w:rStyle w:val="aa"/>
                <w:noProof/>
              </w:rPr>
              <w:t>Design/ Methodology/ Approach</w:t>
            </w:r>
            <w:r w:rsidR="008F2E25">
              <w:rPr>
                <w:noProof/>
              </w:rPr>
              <w:tab/>
            </w:r>
            <w:r w:rsidR="008F2E25">
              <w:rPr>
                <w:noProof/>
              </w:rPr>
              <w:fldChar w:fldCharType="begin"/>
            </w:r>
            <w:r w:rsidR="008F2E25">
              <w:rPr>
                <w:noProof/>
              </w:rPr>
              <w:instrText>PAGEREF _Toc813638736 \h</w:instrText>
            </w:r>
            <w:r w:rsidR="008F2E25">
              <w:rPr>
                <w:noProof/>
              </w:rPr>
            </w:r>
            <w:r w:rsidR="008F2E25">
              <w:rPr>
                <w:noProof/>
              </w:rPr>
              <w:fldChar w:fldCharType="separate"/>
            </w:r>
            <w:r w:rsidR="00E33EA4">
              <w:rPr>
                <w:noProof/>
              </w:rPr>
              <w:t>5</w:t>
            </w:r>
            <w:r w:rsidR="008F2E25">
              <w:rPr>
                <w:noProof/>
              </w:rPr>
              <w:fldChar w:fldCharType="end"/>
            </w:r>
          </w:hyperlink>
        </w:p>
        <w:p w:rsidR="008F2E25" w:rsidP="7AD232F0" w:rsidRDefault="00000000" w14:paraId="75126BD3" w14:textId="1AA8A21E">
          <w:pPr>
            <w:pStyle w:val="21"/>
            <w:tabs>
              <w:tab w:val="right" w:leader="dot" w:pos="9360"/>
            </w:tabs>
            <w:ind w:left="440"/>
            <w:rPr>
              <w:rStyle w:val="aa"/>
              <w:noProof/>
              <w:kern w:val="2"/>
              <w:lang w:eastAsia="zh-TW"/>
            </w:rPr>
          </w:pPr>
          <w:hyperlink w:anchor="_Toc619127367">
            <w:r w:rsidRPr="7AD232F0" w:rsidR="7AD232F0">
              <w:rPr>
                <w:rStyle w:val="aa"/>
                <w:noProof/>
              </w:rPr>
              <w:t>Overview</w:t>
            </w:r>
            <w:r w:rsidR="008F2E25">
              <w:rPr>
                <w:noProof/>
              </w:rPr>
              <w:tab/>
            </w:r>
            <w:r w:rsidR="008F2E25">
              <w:rPr>
                <w:noProof/>
              </w:rPr>
              <w:fldChar w:fldCharType="begin"/>
            </w:r>
            <w:r w:rsidR="008F2E25">
              <w:rPr>
                <w:noProof/>
              </w:rPr>
              <w:instrText>PAGEREF _Toc619127367 \h</w:instrText>
            </w:r>
            <w:r w:rsidR="008F2E25">
              <w:rPr>
                <w:noProof/>
              </w:rPr>
            </w:r>
            <w:r w:rsidR="008F2E25">
              <w:rPr>
                <w:noProof/>
              </w:rPr>
              <w:fldChar w:fldCharType="separate"/>
            </w:r>
            <w:r w:rsidR="00E33EA4">
              <w:rPr>
                <w:noProof/>
              </w:rPr>
              <w:t>5</w:t>
            </w:r>
            <w:r w:rsidR="008F2E25">
              <w:rPr>
                <w:noProof/>
              </w:rPr>
              <w:fldChar w:fldCharType="end"/>
            </w:r>
          </w:hyperlink>
        </w:p>
        <w:p w:rsidR="008F2E25" w:rsidP="7AD232F0" w:rsidRDefault="00000000" w14:paraId="5EBF76A9" w14:textId="18D77F36">
          <w:pPr>
            <w:pStyle w:val="21"/>
            <w:tabs>
              <w:tab w:val="right" w:leader="dot" w:pos="9360"/>
            </w:tabs>
            <w:ind w:left="440"/>
            <w:rPr>
              <w:rStyle w:val="aa"/>
              <w:noProof/>
              <w:kern w:val="2"/>
              <w:lang w:eastAsia="zh-TW"/>
            </w:rPr>
          </w:pPr>
          <w:hyperlink w:anchor="_Toc1661445177">
            <w:r w:rsidRPr="7AD232F0" w:rsidR="7AD232F0">
              <w:rPr>
                <w:rStyle w:val="aa"/>
                <w:noProof/>
              </w:rPr>
              <w:t>Decision tree Analysis</w:t>
            </w:r>
            <w:r w:rsidR="008F2E25">
              <w:rPr>
                <w:noProof/>
              </w:rPr>
              <w:tab/>
            </w:r>
            <w:r w:rsidR="008F2E25">
              <w:rPr>
                <w:noProof/>
              </w:rPr>
              <w:fldChar w:fldCharType="begin"/>
            </w:r>
            <w:r w:rsidR="008F2E25">
              <w:rPr>
                <w:noProof/>
              </w:rPr>
              <w:instrText>PAGEREF _Toc1661445177 \h</w:instrText>
            </w:r>
            <w:r w:rsidR="008F2E25">
              <w:rPr>
                <w:noProof/>
              </w:rPr>
            </w:r>
            <w:r w:rsidR="008F2E25">
              <w:rPr>
                <w:noProof/>
              </w:rPr>
              <w:fldChar w:fldCharType="separate"/>
            </w:r>
            <w:r w:rsidR="00E33EA4">
              <w:rPr>
                <w:noProof/>
              </w:rPr>
              <w:t>5</w:t>
            </w:r>
            <w:r w:rsidR="008F2E25">
              <w:rPr>
                <w:noProof/>
              </w:rPr>
              <w:fldChar w:fldCharType="end"/>
            </w:r>
          </w:hyperlink>
        </w:p>
        <w:p w:rsidR="008F2E25" w:rsidP="7AD232F0" w:rsidRDefault="00000000" w14:paraId="723818B8" w14:textId="02DCD1E8">
          <w:pPr>
            <w:pStyle w:val="21"/>
            <w:tabs>
              <w:tab w:val="right" w:leader="dot" w:pos="9360"/>
            </w:tabs>
            <w:ind w:left="440"/>
            <w:rPr>
              <w:rStyle w:val="aa"/>
              <w:noProof/>
              <w:kern w:val="2"/>
              <w:lang w:eastAsia="zh-TW"/>
            </w:rPr>
          </w:pPr>
          <w:hyperlink w:anchor="_Toc1296239987">
            <w:r w:rsidRPr="7AD232F0" w:rsidR="7AD232F0">
              <w:rPr>
                <w:rStyle w:val="aa"/>
                <w:noProof/>
              </w:rPr>
              <w:t>Random Forest Analysis</w:t>
            </w:r>
            <w:r w:rsidR="008F2E25">
              <w:rPr>
                <w:noProof/>
              </w:rPr>
              <w:tab/>
            </w:r>
            <w:r w:rsidR="008F2E25">
              <w:rPr>
                <w:noProof/>
              </w:rPr>
              <w:fldChar w:fldCharType="begin"/>
            </w:r>
            <w:r w:rsidR="008F2E25">
              <w:rPr>
                <w:noProof/>
              </w:rPr>
              <w:instrText>PAGEREF _Toc1296239987 \h</w:instrText>
            </w:r>
            <w:r w:rsidR="008F2E25">
              <w:rPr>
                <w:noProof/>
              </w:rPr>
            </w:r>
            <w:r w:rsidR="008F2E25">
              <w:rPr>
                <w:noProof/>
              </w:rPr>
              <w:fldChar w:fldCharType="separate"/>
            </w:r>
            <w:r w:rsidR="00E33EA4">
              <w:rPr>
                <w:noProof/>
              </w:rPr>
              <w:t>11</w:t>
            </w:r>
            <w:r w:rsidR="008F2E25">
              <w:rPr>
                <w:noProof/>
              </w:rPr>
              <w:fldChar w:fldCharType="end"/>
            </w:r>
          </w:hyperlink>
        </w:p>
        <w:p w:rsidR="008F2E25" w:rsidP="7AD232F0" w:rsidRDefault="00000000" w14:paraId="6D193730" w14:textId="070FA29A">
          <w:pPr>
            <w:pStyle w:val="21"/>
            <w:tabs>
              <w:tab w:val="right" w:leader="dot" w:pos="9360"/>
            </w:tabs>
            <w:ind w:left="440"/>
            <w:rPr>
              <w:rStyle w:val="aa"/>
              <w:noProof/>
              <w:kern w:val="2"/>
              <w:lang w:eastAsia="zh-TW"/>
            </w:rPr>
          </w:pPr>
          <w:hyperlink w:anchor="_Toc1448260209">
            <w:r w:rsidRPr="7AD232F0" w:rsidR="7AD232F0">
              <w:rPr>
                <w:rStyle w:val="aa"/>
                <w:noProof/>
              </w:rPr>
              <w:t>Caret (Classification and Regression Training)</w:t>
            </w:r>
            <w:r w:rsidR="008F2E25">
              <w:rPr>
                <w:noProof/>
              </w:rPr>
              <w:tab/>
            </w:r>
            <w:r w:rsidR="008F2E25">
              <w:rPr>
                <w:noProof/>
              </w:rPr>
              <w:fldChar w:fldCharType="begin"/>
            </w:r>
            <w:r w:rsidR="008F2E25">
              <w:rPr>
                <w:noProof/>
              </w:rPr>
              <w:instrText>PAGEREF _Toc1448260209 \h</w:instrText>
            </w:r>
            <w:r w:rsidR="008F2E25">
              <w:rPr>
                <w:noProof/>
              </w:rPr>
            </w:r>
            <w:r w:rsidR="008F2E25">
              <w:rPr>
                <w:noProof/>
              </w:rPr>
              <w:fldChar w:fldCharType="separate"/>
            </w:r>
            <w:r w:rsidR="00E33EA4">
              <w:rPr>
                <w:noProof/>
              </w:rPr>
              <w:t>20</w:t>
            </w:r>
            <w:r w:rsidR="008F2E25">
              <w:rPr>
                <w:noProof/>
              </w:rPr>
              <w:fldChar w:fldCharType="end"/>
            </w:r>
          </w:hyperlink>
        </w:p>
        <w:p w:rsidR="008F2E25" w:rsidP="7AD232F0" w:rsidRDefault="00000000" w14:paraId="7B671F73" w14:textId="68949FA6">
          <w:pPr>
            <w:pStyle w:val="11"/>
            <w:tabs>
              <w:tab w:val="right" w:leader="dot" w:pos="9360"/>
            </w:tabs>
            <w:rPr>
              <w:rStyle w:val="aa"/>
              <w:noProof/>
              <w:kern w:val="2"/>
              <w:lang w:eastAsia="zh-TW"/>
            </w:rPr>
          </w:pPr>
          <w:hyperlink w:anchor="_Toc156222827">
            <w:r w:rsidRPr="7AD232F0" w:rsidR="7AD232F0">
              <w:rPr>
                <w:rStyle w:val="aa"/>
                <w:noProof/>
              </w:rPr>
              <w:t>Conclusion</w:t>
            </w:r>
            <w:r w:rsidR="008F2E25">
              <w:rPr>
                <w:noProof/>
              </w:rPr>
              <w:tab/>
            </w:r>
            <w:r w:rsidR="008F2E25">
              <w:rPr>
                <w:noProof/>
              </w:rPr>
              <w:fldChar w:fldCharType="begin"/>
            </w:r>
            <w:r w:rsidR="008F2E25">
              <w:rPr>
                <w:noProof/>
              </w:rPr>
              <w:instrText>PAGEREF _Toc156222827 \h</w:instrText>
            </w:r>
            <w:r w:rsidR="008F2E25">
              <w:rPr>
                <w:noProof/>
              </w:rPr>
            </w:r>
            <w:r w:rsidR="008F2E25">
              <w:rPr>
                <w:noProof/>
              </w:rPr>
              <w:fldChar w:fldCharType="separate"/>
            </w:r>
            <w:r w:rsidR="00E33EA4">
              <w:rPr>
                <w:noProof/>
              </w:rPr>
              <w:t>25</w:t>
            </w:r>
            <w:r w:rsidR="008F2E25">
              <w:rPr>
                <w:noProof/>
              </w:rPr>
              <w:fldChar w:fldCharType="end"/>
            </w:r>
          </w:hyperlink>
        </w:p>
        <w:p w:rsidR="008F2E25" w:rsidP="7AD232F0" w:rsidRDefault="00000000" w14:paraId="3E2E7816" w14:textId="5D8C8A01">
          <w:pPr>
            <w:pStyle w:val="11"/>
            <w:tabs>
              <w:tab w:val="right" w:leader="dot" w:pos="9360"/>
            </w:tabs>
            <w:rPr>
              <w:rStyle w:val="aa"/>
              <w:noProof/>
              <w:kern w:val="2"/>
              <w:lang w:eastAsia="zh-TW"/>
            </w:rPr>
          </w:pPr>
          <w:hyperlink w:anchor="_Toc971297243">
            <w:r w:rsidRPr="7AD232F0" w:rsidR="7AD232F0">
              <w:rPr>
                <w:rStyle w:val="aa"/>
                <w:noProof/>
              </w:rPr>
              <w:t>Appendix</w:t>
            </w:r>
            <w:r w:rsidR="008F2E25">
              <w:rPr>
                <w:noProof/>
              </w:rPr>
              <w:tab/>
            </w:r>
            <w:r w:rsidR="008F2E25">
              <w:rPr>
                <w:noProof/>
              </w:rPr>
              <w:fldChar w:fldCharType="begin"/>
            </w:r>
            <w:r w:rsidR="008F2E25">
              <w:rPr>
                <w:noProof/>
              </w:rPr>
              <w:instrText>PAGEREF _Toc971297243 \h</w:instrText>
            </w:r>
            <w:r w:rsidR="008F2E25">
              <w:rPr>
                <w:noProof/>
              </w:rPr>
            </w:r>
            <w:r w:rsidR="008F2E25">
              <w:rPr>
                <w:noProof/>
              </w:rPr>
              <w:fldChar w:fldCharType="separate"/>
            </w:r>
            <w:r w:rsidR="00E33EA4">
              <w:rPr>
                <w:noProof/>
              </w:rPr>
              <w:t>26</w:t>
            </w:r>
            <w:r w:rsidR="008F2E25">
              <w:rPr>
                <w:noProof/>
              </w:rPr>
              <w:fldChar w:fldCharType="end"/>
            </w:r>
          </w:hyperlink>
        </w:p>
        <w:p w:rsidR="008F2E25" w:rsidP="7AD232F0" w:rsidRDefault="00000000" w14:paraId="17C1C0D5" w14:textId="12D8C29A">
          <w:pPr>
            <w:pStyle w:val="21"/>
            <w:tabs>
              <w:tab w:val="right" w:leader="dot" w:pos="9360"/>
            </w:tabs>
            <w:ind w:left="440"/>
            <w:rPr>
              <w:rStyle w:val="aa"/>
              <w:noProof/>
              <w:kern w:val="2"/>
              <w:lang w:eastAsia="zh-TW"/>
            </w:rPr>
          </w:pPr>
          <w:hyperlink w:anchor="_Toc1702867774">
            <w:r w:rsidRPr="7AD232F0" w:rsidR="7AD232F0">
              <w:rPr>
                <w:rStyle w:val="aa"/>
                <w:noProof/>
              </w:rPr>
              <w:t>R Script</w:t>
            </w:r>
            <w:r w:rsidR="008F2E25">
              <w:rPr>
                <w:noProof/>
              </w:rPr>
              <w:tab/>
            </w:r>
            <w:r w:rsidR="008F2E25">
              <w:rPr>
                <w:noProof/>
              </w:rPr>
              <w:fldChar w:fldCharType="begin"/>
            </w:r>
            <w:r w:rsidR="008F2E25">
              <w:rPr>
                <w:noProof/>
              </w:rPr>
              <w:instrText>PAGEREF _Toc1702867774 \h</w:instrText>
            </w:r>
            <w:r w:rsidR="008F2E25">
              <w:rPr>
                <w:noProof/>
              </w:rPr>
            </w:r>
            <w:r w:rsidR="008F2E25">
              <w:rPr>
                <w:noProof/>
              </w:rPr>
              <w:fldChar w:fldCharType="separate"/>
            </w:r>
            <w:r w:rsidR="00E33EA4">
              <w:rPr>
                <w:noProof/>
              </w:rPr>
              <w:t>26</w:t>
            </w:r>
            <w:r w:rsidR="008F2E25">
              <w:rPr>
                <w:noProof/>
              </w:rPr>
              <w:fldChar w:fldCharType="end"/>
            </w:r>
          </w:hyperlink>
        </w:p>
        <w:p w:rsidR="008F2E25" w:rsidP="7AD232F0" w:rsidRDefault="00000000" w14:paraId="7F0F60E0" w14:textId="5D573F0F">
          <w:pPr>
            <w:pStyle w:val="31"/>
            <w:tabs>
              <w:tab w:val="right" w:leader="dot" w:pos="9360"/>
            </w:tabs>
            <w:ind w:left="880"/>
            <w:rPr>
              <w:rStyle w:val="aa"/>
              <w:noProof/>
              <w:kern w:val="2"/>
              <w:lang w:eastAsia="zh-TW"/>
            </w:rPr>
          </w:pPr>
          <w:hyperlink w:anchor="_Toc1826171047">
            <w:r w:rsidRPr="7AD232F0" w:rsidR="7AD232F0">
              <w:rPr>
                <w:rStyle w:val="aa"/>
                <w:noProof/>
              </w:rPr>
              <w:t>Decision Tree</w:t>
            </w:r>
            <w:r w:rsidR="008F2E25">
              <w:rPr>
                <w:noProof/>
              </w:rPr>
              <w:tab/>
            </w:r>
            <w:r w:rsidR="008F2E25">
              <w:rPr>
                <w:noProof/>
              </w:rPr>
              <w:fldChar w:fldCharType="begin"/>
            </w:r>
            <w:r w:rsidR="008F2E25">
              <w:rPr>
                <w:noProof/>
              </w:rPr>
              <w:instrText>PAGEREF _Toc1826171047 \h</w:instrText>
            </w:r>
            <w:r w:rsidR="008F2E25">
              <w:rPr>
                <w:noProof/>
              </w:rPr>
            </w:r>
            <w:r w:rsidR="008F2E25">
              <w:rPr>
                <w:noProof/>
              </w:rPr>
              <w:fldChar w:fldCharType="separate"/>
            </w:r>
            <w:r w:rsidR="00E33EA4">
              <w:rPr>
                <w:noProof/>
              </w:rPr>
              <w:t>26</w:t>
            </w:r>
            <w:r w:rsidR="008F2E25">
              <w:rPr>
                <w:noProof/>
              </w:rPr>
              <w:fldChar w:fldCharType="end"/>
            </w:r>
          </w:hyperlink>
        </w:p>
        <w:p w:rsidR="008F2E25" w:rsidP="7AD232F0" w:rsidRDefault="00000000" w14:paraId="0C0465BE" w14:textId="0951B6A7">
          <w:pPr>
            <w:pStyle w:val="31"/>
            <w:tabs>
              <w:tab w:val="right" w:leader="dot" w:pos="9360"/>
            </w:tabs>
            <w:ind w:left="880"/>
            <w:rPr>
              <w:rStyle w:val="aa"/>
              <w:noProof/>
              <w:kern w:val="2"/>
              <w:lang w:eastAsia="zh-TW"/>
            </w:rPr>
          </w:pPr>
          <w:hyperlink w:anchor="_Toc594581366">
            <w:r w:rsidRPr="7AD232F0" w:rsidR="7AD232F0">
              <w:rPr>
                <w:rStyle w:val="aa"/>
                <w:noProof/>
              </w:rPr>
              <w:t>Random Forest</w:t>
            </w:r>
            <w:r w:rsidR="008F2E25">
              <w:rPr>
                <w:noProof/>
              </w:rPr>
              <w:tab/>
            </w:r>
            <w:r w:rsidR="008F2E25">
              <w:rPr>
                <w:noProof/>
              </w:rPr>
              <w:fldChar w:fldCharType="begin"/>
            </w:r>
            <w:r w:rsidR="008F2E25">
              <w:rPr>
                <w:noProof/>
              </w:rPr>
              <w:instrText>PAGEREF _Toc594581366 \h</w:instrText>
            </w:r>
            <w:r w:rsidR="008F2E25">
              <w:rPr>
                <w:noProof/>
              </w:rPr>
            </w:r>
            <w:r w:rsidR="008F2E25">
              <w:rPr>
                <w:noProof/>
              </w:rPr>
              <w:fldChar w:fldCharType="separate"/>
            </w:r>
            <w:r w:rsidR="00E33EA4">
              <w:rPr>
                <w:noProof/>
              </w:rPr>
              <w:t>28</w:t>
            </w:r>
            <w:r w:rsidR="008F2E25">
              <w:rPr>
                <w:noProof/>
              </w:rPr>
              <w:fldChar w:fldCharType="end"/>
            </w:r>
          </w:hyperlink>
        </w:p>
        <w:p w:rsidR="008F2E25" w:rsidP="7AD232F0" w:rsidRDefault="00000000" w14:paraId="1FBFE0F3" w14:textId="40F25440">
          <w:pPr>
            <w:pStyle w:val="31"/>
            <w:tabs>
              <w:tab w:val="right" w:leader="dot" w:pos="9360"/>
            </w:tabs>
            <w:ind w:left="880"/>
            <w:rPr>
              <w:rStyle w:val="aa"/>
              <w:noProof/>
              <w:kern w:val="2"/>
              <w:lang w:eastAsia="zh-TW"/>
            </w:rPr>
          </w:pPr>
          <w:hyperlink w:anchor="_Toc746236435">
            <w:r w:rsidRPr="7AD232F0" w:rsidR="7AD232F0">
              <w:rPr>
                <w:rStyle w:val="aa"/>
                <w:noProof/>
              </w:rPr>
              <w:t>Caret Package</w:t>
            </w:r>
            <w:r w:rsidR="008F2E25">
              <w:rPr>
                <w:noProof/>
              </w:rPr>
              <w:tab/>
            </w:r>
            <w:r w:rsidR="008F2E25">
              <w:rPr>
                <w:noProof/>
              </w:rPr>
              <w:fldChar w:fldCharType="begin"/>
            </w:r>
            <w:r w:rsidR="008F2E25">
              <w:rPr>
                <w:noProof/>
              </w:rPr>
              <w:instrText>PAGEREF _Toc746236435 \h</w:instrText>
            </w:r>
            <w:r w:rsidR="008F2E25">
              <w:rPr>
                <w:noProof/>
              </w:rPr>
            </w:r>
            <w:r w:rsidR="008F2E25">
              <w:rPr>
                <w:noProof/>
              </w:rPr>
              <w:fldChar w:fldCharType="separate"/>
            </w:r>
            <w:r w:rsidR="00E33EA4">
              <w:rPr>
                <w:noProof/>
              </w:rPr>
              <w:t>33</w:t>
            </w:r>
            <w:r w:rsidR="008F2E25">
              <w:rPr>
                <w:noProof/>
              </w:rPr>
              <w:fldChar w:fldCharType="end"/>
            </w:r>
          </w:hyperlink>
        </w:p>
        <w:p w:rsidR="008F2E25" w:rsidP="7AD232F0" w:rsidRDefault="00000000" w14:paraId="1F25833A" w14:textId="610F4797">
          <w:pPr>
            <w:pStyle w:val="21"/>
            <w:tabs>
              <w:tab w:val="right" w:leader="dot" w:pos="9360"/>
            </w:tabs>
            <w:ind w:left="440"/>
            <w:rPr>
              <w:rStyle w:val="aa"/>
              <w:noProof/>
              <w:kern w:val="2"/>
              <w:lang w:eastAsia="zh-TW"/>
            </w:rPr>
          </w:pPr>
          <w:hyperlink w:anchor="_Toc38441738">
            <w:r w:rsidRPr="7AD232F0" w:rsidR="7AD232F0">
              <w:rPr>
                <w:rStyle w:val="aa"/>
                <w:noProof/>
              </w:rPr>
              <w:t>Reference/ Citation</w:t>
            </w:r>
            <w:r w:rsidR="008F2E25">
              <w:rPr>
                <w:noProof/>
              </w:rPr>
              <w:tab/>
            </w:r>
            <w:r w:rsidR="008F2E25">
              <w:rPr>
                <w:noProof/>
              </w:rPr>
              <w:fldChar w:fldCharType="begin"/>
            </w:r>
            <w:r w:rsidR="008F2E25">
              <w:rPr>
                <w:noProof/>
              </w:rPr>
              <w:instrText>PAGEREF _Toc38441738 \h</w:instrText>
            </w:r>
            <w:r w:rsidR="008F2E25">
              <w:rPr>
                <w:noProof/>
              </w:rPr>
            </w:r>
            <w:r w:rsidR="008F2E25">
              <w:rPr>
                <w:noProof/>
              </w:rPr>
              <w:fldChar w:fldCharType="separate"/>
            </w:r>
            <w:r w:rsidR="00E33EA4">
              <w:rPr>
                <w:noProof/>
              </w:rPr>
              <w:t>41</w:t>
            </w:r>
            <w:r w:rsidR="008F2E25">
              <w:rPr>
                <w:noProof/>
              </w:rPr>
              <w:fldChar w:fldCharType="end"/>
            </w:r>
          </w:hyperlink>
          <w:r w:rsidR="008F2E25">
            <w:fldChar w:fldCharType="end"/>
          </w:r>
        </w:p>
      </w:sdtContent>
    </w:sdt>
    <w:p w:rsidRPr="00BB6DA6" w:rsidR="0011554B" w:rsidRDefault="0011554B" w14:paraId="7E7964E6" w14:textId="7E07279F"/>
    <w:p w:rsidR="00A60A9D" w:rsidRDefault="00A60A9D" w14:paraId="37FAE248" w14:textId="77777777">
      <w:pPr>
        <w:rPr>
          <w:rFonts w:eastAsiaTheme="majorEastAsia" w:cstheme="minorHAnsi"/>
          <w:b/>
          <w:bCs/>
          <w:kern w:val="52"/>
          <w:sz w:val="36"/>
          <w:szCs w:val="36"/>
          <w:lang w:eastAsia="zh-TW"/>
        </w:rPr>
      </w:pPr>
      <w:r>
        <w:br w:type="page"/>
      </w:r>
    </w:p>
    <w:p w:rsidR="00FB4E33" w:rsidP="0011554B" w:rsidRDefault="4D61B673" w14:paraId="1922E303" w14:textId="0526F1A5">
      <w:pPr>
        <w:pStyle w:val="1"/>
      </w:pPr>
      <w:bookmarkStart w:name="_Toc1931939426" w:id="0"/>
      <w:r>
        <w:lastRenderedPageBreak/>
        <w:t>Executive Summary</w:t>
      </w:r>
      <w:bookmarkEnd w:id="0"/>
    </w:p>
    <w:p w:rsidR="5E9CF4EE" w:rsidP="00970508" w:rsidRDefault="5E9CF4EE" w14:paraId="5AB20685" w14:textId="0F2B0ADD">
      <w:r w:rsidRPr="51EB9E1B">
        <w:rPr>
          <w:lang w:eastAsia="zh-TW"/>
        </w:rPr>
        <w:t xml:space="preserve">We </w:t>
      </w:r>
      <w:r w:rsidR="00964770">
        <w:rPr>
          <w:lang w:eastAsia="zh-TW"/>
        </w:rPr>
        <w:t>are</w:t>
      </w:r>
      <w:r w:rsidRPr="51EB9E1B">
        <w:rPr>
          <w:lang w:eastAsia="zh-TW"/>
        </w:rPr>
        <w:t xml:space="preserve"> given dataset of customer feedback regarding </w:t>
      </w:r>
      <w:r w:rsidRPr="51EB9E1B" w:rsidR="232BC4D7">
        <w:rPr>
          <w:lang w:eastAsia="zh-TW"/>
        </w:rPr>
        <w:t xml:space="preserve">the </w:t>
      </w:r>
      <w:r w:rsidRPr="51EB9E1B">
        <w:rPr>
          <w:lang w:eastAsia="zh-TW"/>
        </w:rPr>
        <w:t>desirability of buying the car with features like safety, price etc. We explored supervised classification algorithms to develop model</w:t>
      </w:r>
      <w:r w:rsidRPr="51EB9E1B" w:rsidR="49E9D231">
        <w:rPr>
          <w:lang w:eastAsia="zh-TW"/>
        </w:rPr>
        <w:t>s</w:t>
      </w:r>
      <w:r w:rsidRPr="51EB9E1B">
        <w:rPr>
          <w:lang w:eastAsia="zh-TW"/>
        </w:rPr>
        <w:t xml:space="preserve"> to predict desirability of buying car</w:t>
      </w:r>
      <w:r w:rsidRPr="51EB9E1B" w:rsidR="30445354">
        <w:rPr>
          <w:lang w:eastAsia="zh-TW"/>
        </w:rPr>
        <w:t>s</w:t>
      </w:r>
      <w:r w:rsidRPr="51EB9E1B">
        <w:rPr>
          <w:lang w:eastAsia="zh-TW"/>
        </w:rPr>
        <w:t xml:space="preserve"> given </w:t>
      </w:r>
      <w:r w:rsidRPr="51EB9E1B" w:rsidR="540CE39C">
        <w:rPr>
          <w:lang w:eastAsia="zh-TW"/>
        </w:rPr>
        <w:t>their</w:t>
      </w:r>
      <w:r w:rsidRPr="51EB9E1B">
        <w:rPr>
          <w:lang w:eastAsia="zh-TW"/>
        </w:rPr>
        <w:t xml:space="preserve"> features. We evaluated the model performance using different hyperparameters and performance metric</w:t>
      </w:r>
      <w:r w:rsidRPr="51EB9E1B" w:rsidR="545FCBC6">
        <w:rPr>
          <w:lang w:eastAsia="zh-TW"/>
        </w:rPr>
        <w:t>s</w:t>
      </w:r>
      <w:r w:rsidRPr="51EB9E1B">
        <w:rPr>
          <w:lang w:eastAsia="zh-TW"/>
        </w:rPr>
        <w:t xml:space="preserve">. </w:t>
      </w:r>
      <w:r w:rsidRPr="51EB9E1B" w:rsidR="70A7DF8B">
        <w:rPr>
          <w:lang w:eastAsia="zh-TW"/>
        </w:rPr>
        <w:t xml:space="preserve">The </w:t>
      </w:r>
      <w:r w:rsidR="00F26779">
        <w:rPr>
          <w:lang w:eastAsia="zh-TW"/>
        </w:rPr>
        <w:t>f</w:t>
      </w:r>
      <w:r w:rsidRPr="51EB9E1B">
        <w:rPr>
          <w:lang w:eastAsia="zh-TW"/>
        </w:rPr>
        <w:t xml:space="preserve">inal </w:t>
      </w:r>
      <w:r w:rsidR="00D56AF7">
        <w:rPr>
          <w:lang w:eastAsia="zh-TW"/>
        </w:rPr>
        <w:t>selected</w:t>
      </w:r>
      <w:r w:rsidRPr="51EB9E1B">
        <w:rPr>
          <w:lang w:eastAsia="zh-TW"/>
        </w:rPr>
        <w:t xml:space="preserve"> model</w:t>
      </w:r>
      <w:r w:rsidR="0037507F">
        <w:rPr>
          <w:lang w:eastAsia="zh-TW"/>
        </w:rPr>
        <w:t xml:space="preserve"> is the model </w:t>
      </w:r>
      <w:r w:rsidR="00557C8A">
        <w:rPr>
          <w:lang w:eastAsia="zh-TW"/>
        </w:rPr>
        <w:t>created from Care</w:t>
      </w:r>
      <w:r w:rsidR="000A31AF">
        <w:rPr>
          <w:lang w:eastAsia="zh-TW"/>
        </w:rPr>
        <w:t xml:space="preserve">t package </w:t>
      </w:r>
      <w:r w:rsidR="00EC0942">
        <w:rPr>
          <w:lang w:eastAsia="zh-TW"/>
        </w:rPr>
        <w:t>with</w:t>
      </w:r>
      <w:r w:rsidRPr="51EB9E1B">
        <w:rPr>
          <w:lang w:eastAsia="zh-TW"/>
        </w:rPr>
        <w:t xml:space="preserve"> </w:t>
      </w:r>
      <w:r w:rsidR="00352C32">
        <w:rPr>
          <w:lang w:eastAsia="zh-TW"/>
        </w:rPr>
        <w:t>98</w:t>
      </w:r>
      <w:r w:rsidRPr="51EB9E1B">
        <w:rPr>
          <w:lang w:eastAsia="zh-TW"/>
        </w:rPr>
        <w:t>% accuracy</w:t>
      </w:r>
      <w:r w:rsidR="00352C32">
        <w:rPr>
          <w:lang w:eastAsia="zh-TW"/>
        </w:rPr>
        <w:t>.</w:t>
      </w:r>
    </w:p>
    <w:p w:rsidR="5E9CF4EE" w:rsidP="00970508" w:rsidRDefault="50729AD6" w14:paraId="4EC541B4" w14:textId="517998AB">
      <w:pPr>
        <w:rPr>
          <w:b/>
          <w:bCs/>
        </w:rPr>
      </w:pPr>
      <w:r w:rsidRPr="39129AF2">
        <w:t xml:space="preserve">Our </w:t>
      </w:r>
      <w:r w:rsidR="00B73BE3">
        <w:t xml:space="preserve">ultimate </w:t>
      </w:r>
      <w:r w:rsidRPr="51EB9E1B" w:rsidR="5E9CF4EE">
        <w:t xml:space="preserve">goal is to deploy </w:t>
      </w:r>
      <w:r w:rsidR="002F6EC0">
        <w:t>optimized</w:t>
      </w:r>
      <w:r w:rsidRPr="51EB9E1B" w:rsidR="5E9CF4EE">
        <w:t xml:space="preserve"> model as a recommendation system on the website of car dealers in the Halifax area. Also, collect online feedback from customers of dealers and use it to evaluate and update the model.  </w:t>
      </w:r>
      <w:r w:rsidR="002F6EC0">
        <w:t xml:space="preserve">However, </w:t>
      </w:r>
      <w:r w:rsidR="0079618E">
        <w:t xml:space="preserve">the </w:t>
      </w:r>
      <w:r w:rsidR="00FF6F9D">
        <w:t>c</w:t>
      </w:r>
      <w:r w:rsidR="003049AF">
        <w:t xml:space="preserve">urrent </w:t>
      </w:r>
      <w:r w:rsidR="004D76A2">
        <w:t>result</w:t>
      </w:r>
      <w:r w:rsidR="003049AF">
        <w:t xml:space="preserve"> </w:t>
      </w:r>
      <w:r w:rsidR="003A2E77">
        <w:t>tends</w:t>
      </w:r>
      <w:r w:rsidR="006E203A">
        <w:t xml:space="preserve"> to have overfitting proble</w:t>
      </w:r>
      <w:r w:rsidR="00CD6BCB">
        <w:t>m</w:t>
      </w:r>
      <w:r w:rsidR="00AF7DB1">
        <w:t xml:space="preserve"> </w:t>
      </w:r>
      <w:r w:rsidR="00364BC1">
        <w:t xml:space="preserve">which </w:t>
      </w:r>
      <w:r w:rsidR="00417D04">
        <w:t>may affect</w:t>
      </w:r>
      <w:r w:rsidR="00652E07">
        <w:t xml:space="preserve"> the ability</w:t>
      </w:r>
      <w:r w:rsidR="00993B55">
        <w:t xml:space="preserve"> of describing actual customer behaviors. So</w:t>
      </w:r>
      <w:r w:rsidR="00532D47">
        <w:t xml:space="preserve">, to </w:t>
      </w:r>
      <w:r w:rsidR="00FC75BE">
        <w:t xml:space="preserve">fine tune model with a larger data set is </w:t>
      </w:r>
      <w:r w:rsidR="00FB7D75">
        <w:t>suggested</w:t>
      </w:r>
      <w:r w:rsidR="0082331B">
        <w:t xml:space="preserve"> before </w:t>
      </w:r>
      <w:r w:rsidR="00BC2FFA">
        <w:t xml:space="preserve">deploying the </w:t>
      </w:r>
      <w:r w:rsidR="002A7CF2">
        <w:t xml:space="preserve">final </w:t>
      </w:r>
      <w:r w:rsidR="00BC2FFA">
        <w:t>solution.</w:t>
      </w:r>
    </w:p>
    <w:p w:rsidR="51EB9E1B" w:rsidP="51EB9E1B" w:rsidRDefault="51EB9E1B" w14:paraId="3EDD38F3" w14:textId="5B371A7F"/>
    <w:p w:rsidR="00970508" w:rsidP="51EB9E1B" w:rsidRDefault="00970508" w14:paraId="32D54089" w14:textId="77777777"/>
    <w:p w:rsidR="00512616" w:rsidP="0011554B" w:rsidRDefault="5D64D715" w14:paraId="21A6E261" w14:textId="7EA76BF3">
      <w:pPr>
        <w:pStyle w:val="1"/>
      </w:pPr>
      <w:bookmarkStart w:name="_Toc1842396402" w:id="1"/>
      <w:r>
        <w:t>Objective</w:t>
      </w:r>
      <w:r w:rsidR="38C3BE3E">
        <w:t>s</w:t>
      </w:r>
      <w:bookmarkEnd w:id="1"/>
    </w:p>
    <w:p w:rsidR="00512616" w:rsidP="00970508" w:rsidRDefault="477A6BC8" w14:paraId="4254486C" w14:textId="3F646918">
      <w:pPr>
        <w:rPr>
          <w:b/>
        </w:rPr>
      </w:pPr>
      <w:r w:rsidRPr="5E009B5F">
        <w:t xml:space="preserve">The main </w:t>
      </w:r>
      <w:r w:rsidR="004A6295">
        <w:rPr>
          <w:b/>
        </w:rPr>
        <w:t>o</w:t>
      </w:r>
      <w:r w:rsidRPr="5E009B5F">
        <w:t xml:space="preserve">bjective of this process is to </w:t>
      </w:r>
      <w:r w:rsidRPr="3F854F7F" w:rsidR="558F0D69">
        <w:t xml:space="preserve">create </w:t>
      </w:r>
      <w:r w:rsidRPr="62D76586" w:rsidR="558F0D69">
        <w:t xml:space="preserve">a </w:t>
      </w:r>
      <w:r w:rsidRPr="6C6F3804" w:rsidR="0233FF00">
        <w:t xml:space="preserve">data </w:t>
      </w:r>
      <w:r w:rsidRPr="6C6F3804" w:rsidR="558F0D69">
        <w:t>model</w:t>
      </w:r>
      <w:r w:rsidRPr="62D76586" w:rsidR="558F0D69">
        <w:t xml:space="preserve"> </w:t>
      </w:r>
      <w:r w:rsidRPr="06297B8E" w:rsidR="558F0D69">
        <w:t xml:space="preserve">to </w:t>
      </w:r>
      <w:r w:rsidRPr="06297B8E">
        <w:t>classify</w:t>
      </w:r>
      <w:r w:rsidRPr="5E009B5F">
        <w:t xml:space="preserve"> the datasets </w:t>
      </w:r>
      <w:r w:rsidRPr="5E009B5F" w:rsidR="1F02717E">
        <w:t>into</w:t>
      </w:r>
      <w:r w:rsidRPr="5E009B5F">
        <w:t xml:space="preserve"> diffe</w:t>
      </w:r>
      <w:r w:rsidRPr="5E009B5F" w:rsidR="50CD4757">
        <w:t xml:space="preserve">rent </w:t>
      </w:r>
      <w:r w:rsidRPr="79729932" w:rsidR="5620832B">
        <w:t xml:space="preserve">classes </w:t>
      </w:r>
      <w:r w:rsidRPr="79729932" w:rsidR="50CD4757">
        <w:t>using</w:t>
      </w:r>
      <w:r w:rsidRPr="5E009B5F" w:rsidR="50CD4757">
        <w:t xml:space="preserve"> </w:t>
      </w:r>
      <w:r w:rsidRPr="419E9844" w:rsidR="65FDCEC3">
        <w:t>the</w:t>
      </w:r>
      <w:r w:rsidRPr="5E009B5F" w:rsidR="50CD4757">
        <w:t xml:space="preserve"> results </w:t>
      </w:r>
      <w:r w:rsidRPr="6E6AF8B1" w:rsidR="0474B69C">
        <w:t>obtained</w:t>
      </w:r>
      <w:r w:rsidRPr="18E2B904" w:rsidR="50CD4757">
        <w:t xml:space="preserve"> </w:t>
      </w:r>
      <w:r w:rsidRPr="5E009B5F" w:rsidR="50CD4757">
        <w:t xml:space="preserve">and </w:t>
      </w:r>
      <w:r w:rsidRPr="5E009B5F" w:rsidR="156A9F00">
        <w:t>group together as different sets for easy understanding.</w:t>
      </w:r>
      <w:r w:rsidRPr="320FF9E0" w:rsidR="005D5045">
        <w:t xml:space="preserve"> </w:t>
      </w:r>
      <w:r w:rsidRPr="5AA3A9B0" w:rsidR="005D5045">
        <w:t>This</w:t>
      </w:r>
      <w:r w:rsidRPr="6CF3A0D4" w:rsidR="4F2BE750">
        <w:t xml:space="preserve"> will</w:t>
      </w:r>
      <w:r w:rsidRPr="1045B6DC" w:rsidR="4F2BE750">
        <w:t xml:space="preserve"> create </w:t>
      </w:r>
      <w:r w:rsidRPr="647731F6" w:rsidR="4F2BE750">
        <w:t>a</w:t>
      </w:r>
      <w:r w:rsidRPr="1CBACA71" w:rsidR="4F2BE750">
        <w:t xml:space="preserve"> </w:t>
      </w:r>
      <w:r w:rsidRPr="2B1B5E05" w:rsidR="4F2BE750">
        <w:t xml:space="preserve">model which </w:t>
      </w:r>
      <w:r w:rsidRPr="06B10C87" w:rsidR="4F2BE750">
        <w:t xml:space="preserve">will </w:t>
      </w:r>
      <w:r w:rsidRPr="6DBA7CEF" w:rsidR="5915BDAF">
        <w:t>have</w:t>
      </w:r>
      <w:r w:rsidRPr="6DBA7CEF" w:rsidR="6A68639E">
        <w:t xml:space="preserve"> </w:t>
      </w:r>
      <w:r w:rsidRPr="6DBA7CEF" w:rsidR="7CDEFE37">
        <w:t>h</w:t>
      </w:r>
      <w:r w:rsidRPr="6DBA7CEF" w:rsidR="30B59A0F">
        <w:t>igh</w:t>
      </w:r>
      <w:r w:rsidRPr="5C07D00A" w:rsidR="30B59A0F">
        <w:t xml:space="preserve"> accuracy and less error</w:t>
      </w:r>
      <w:r w:rsidRPr="5C07D00A" w:rsidR="3A890C11">
        <w:t>.</w:t>
      </w:r>
      <w:r w:rsidRPr="0ABD20C1" w:rsidR="3A890C11">
        <w:t xml:space="preserve"> </w:t>
      </w:r>
      <w:r w:rsidRPr="5F1C957C" w:rsidR="518F4670">
        <w:t xml:space="preserve">The obtained </w:t>
      </w:r>
      <w:r w:rsidRPr="0156700D" w:rsidR="518F4670">
        <w:t xml:space="preserve">result will </w:t>
      </w:r>
      <w:r w:rsidRPr="040314E4" w:rsidR="02D323C4">
        <w:t>give</w:t>
      </w:r>
      <w:r w:rsidRPr="45D8BC85" w:rsidR="5DA736D8">
        <w:t xml:space="preserve"> </w:t>
      </w:r>
      <w:r w:rsidRPr="600AFB9A" w:rsidR="5DA736D8">
        <w:t xml:space="preserve">clarity </w:t>
      </w:r>
      <w:r w:rsidRPr="600AFB9A" w:rsidR="518F4670">
        <w:t>in</w:t>
      </w:r>
      <w:r w:rsidRPr="79684EC7" w:rsidR="518F4670">
        <w:t xml:space="preserve"> determining the </w:t>
      </w:r>
      <w:r w:rsidRPr="0A847C5B" w:rsidR="7007F707">
        <w:t>best and</w:t>
      </w:r>
      <w:r w:rsidRPr="5CBBF8E3" w:rsidR="1617CCD5">
        <w:t xml:space="preserve"> </w:t>
      </w:r>
      <w:r w:rsidRPr="2818164E" w:rsidR="479D78EE">
        <w:t>fewer</w:t>
      </w:r>
      <w:r w:rsidRPr="5CBBF8E3" w:rsidR="1617CCD5">
        <w:t xml:space="preserve"> </w:t>
      </w:r>
      <w:r w:rsidRPr="46B23AF9" w:rsidR="1617CCD5">
        <w:t>performing categories</w:t>
      </w:r>
      <w:r w:rsidRPr="1E6E8249" w:rsidR="7764A28A">
        <w:t xml:space="preserve"> </w:t>
      </w:r>
      <w:r w:rsidRPr="05C5361F" w:rsidR="7764A28A">
        <w:t xml:space="preserve">which may </w:t>
      </w:r>
      <w:r w:rsidRPr="6EE833AC" w:rsidR="7764A28A">
        <w:t>help</w:t>
      </w:r>
      <w:r w:rsidRPr="4B5126B6" w:rsidR="7764A28A">
        <w:t xml:space="preserve"> to</w:t>
      </w:r>
      <w:r w:rsidRPr="59B1BA4A" w:rsidR="7764A28A">
        <w:t xml:space="preserve"> </w:t>
      </w:r>
      <w:r w:rsidRPr="2055E659" w:rsidR="7764A28A">
        <w:t xml:space="preserve">understand the </w:t>
      </w:r>
      <w:r w:rsidRPr="43A7FC60" w:rsidR="7764A28A">
        <w:t>user</w:t>
      </w:r>
      <w:r w:rsidRPr="14E76520" w:rsidR="7764A28A">
        <w:t xml:space="preserve"> </w:t>
      </w:r>
      <w:r w:rsidRPr="50F0547D" w:rsidR="7764A28A">
        <w:t>preference</w:t>
      </w:r>
      <w:r w:rsidRPr="50F0547D" w:rsidR="3C2EF7B5">
        <w:t>.</w:t>
      </w:r>
      <w:r w:rsidRPr="0641EBF5" w:rsidR="3A890C11">
        <w:t xml:space="preserve"> </w:t>
      </w:r>
      <w:r w:rsidRPr="76ADB72A" w:rsidR="3A5FD0DE">
        <w:t xml:space="preserve">This will </w:t>
      </w:r>
      <w:r w:rsidRPr="6C127A79" w:rsidR="3A5FD0DE">
        <w:t xml:space="preserve">also </w:t>
      </w:r>
      <w:r w:rsidRPr="799FC985" w:rsidR="3A5FD0DE">
        <w:t xml:space="preserve">provide </w:t>
      </w:r>
      <w:r w:rsidRPr="34D5745B" w:rsidR="3A5FD0DE">
        <w:t>an</w:t>
      </w:r>
      <w:r w:rsidRPr="63960B9B" w:rsidR="3A5FD0DE">
        <w:t xml:space="preserve"> overview</w:t>
      </w:r>
      <w:r w:rsidRPr="6403979B" w:rsidR="1E0D432D">
        <w:t xml:space="preserve"> of</w:t>
      </w:r>
      <w:r w:rsidRPr="08C1F887" w:rsidR="3A5FD0DE">
        <w:t xml:space="preserve"> where the</w:t>
      </w:r>
      <w:r w:rsidRPr="63960B9B" w:rsidR="3A5FD0DE">
        <w:t xml:space="preserve"> </w:t>
      </w:r>
      <w:r w:rsidRPr="0BB40AE2" w:rsidR="3A5FD0DE">
        <w:t xml:space="preserve">growth </w:t>
      </w:r>
      <w:r w:rsidRPr="75EF43E6" w:rsidR="3A5FD0DE">
        <w:t xml:space="preserve">of the </w:t>
      </w:r>
      <w:r w:rsidRPr="2C2D9A70" w:rsidR="3A5FD0DE">
        <w:t>organiza</w:t>
      </w:r>
      <w:r w:rsidRPr="2C2D9A70" w:rsidR="27A1ED82">
        <w:t xml:space="preserve">tion </w:t>
      </w:r>
      <w:r w:rsidRPr="583C5BA6" w:rsidR="27A1ED82">
        <w:t xml:space="preserve">is </w:t>
      </w:r>
      <w:r w:rsidRPr="5769171E" w:rsidR="27A1ED82">
        <w:t>affected.</w:t>
      </w:r>
      <w:r w:rsidRPr="58815295" w:rsidR="27A1ED82">
        <w:t xml:space="preserve"> </w:t>
      </w:r>
      <w:r w:rsidRPr="4CE5D3DA" w:rsidR="35023F0C">
        <w:t>Overall</w:t>
      </w:r>
      <w:r w:rsidRPr="0087AA15" w:rsidR="21EA937D">
        <w:t>,</w:t>
      </w:r>
      <w:r w:rsidRPr="0087AA15" w:rsidR="3A890C11">
        <w:t xml:space="preserve"> </w:t>
      </w:r>
      <w:r w:rsidRPr="0087AA15" w:rsidR="7E987D75">
        <w:t>the</w:t>
      </w:r>
      <w:r w:rsidRPr="5BFC8980" w:rsidR="3A890C11">
        <w:t xml:space="preserve"> aim</w:t>
      </w:r>
      <w:r w:rsidRPr="184A6FCD" w:rsidR="3A890C11">
        <w:t xml:space="preserve"> of </w:t>
      </w:r>
      <w:r w:rsidRPr="77EA6C20" w:rsidR="3A890C11">
        <w:t xml:space="preserve">the </w:t>
      </w:r>
      <w:r w:rsidRPr="3E8E982F" w:rsidR="3A890C11">
        <w:t xml:space="preserve">model is </w:t>
      </w:r>
      <w:r w:rsidRPr="61E0AE36" w:rsidR="3A890C11">
        <w:t xml:space="preserve">to </w:t>
      </w:r>
      <w:r w:rsidRPr="45794F41" w:rsidR="3A890C11">
        <w:t xml:space="preserve">give a </w:t>
      </w:r>
      <w:r w:rsidRPr="21ADBCE5" w:rsidR="3A890C11">
        <w:t>quali</w:t>
      </w:r>
      <w:r w:rsidRPr="21ADBCE5" w:rsidR="53D9E2D5">
        <w:t xml:space="preserve">ty result for </w:t>
      </w:r>
      <w:r w:rsidRPr="3A64963B" w:rsidR="53D9E2D5">
        <w:t xml:space="preserve">identifying </w:t>
      </w:r>
      <w:r w:rsidRPr="76B27C87" w:rsidR="53D9E2D5">
        <w:t xml:space="preserve">where the </w:t>
      </w:r>
      <w:r w:rsidRPr="68E15794" w:rsidR="53D9E2D5">
        <w:t xml:space="preserve">improvement should </w:t>
      </w:r>
      <w:r w:rsidRPr="658C1EC2" w:rsidR="53D9E2D5">
        <w:t>b</w:t>
      </w:r>
      <w:r w:rsidRPr="658C1EC2" w:rsidR="7B7E65C6">
        <w:t>e</w:t>
      </w:r>
      <w:r w:rsidRPr="68E15794" w:rsidR="53D9E2D5">
        <w:t xml:space="preserve"> made</w:t>
      </w:r>
      <w:r w:rsidRPr="68E15794" w:rsidR="1CF6A4EA">
        <w:t xml:space="preserve"> to </w:t>
      </w:r>
      <w:r w:rsidRPr="4048BAF1" w:rsidR="1CF6A4EA">
        <w:t>increase</w:t>
      </w:r>
      <w:r w:rsidRPr="587146AE" w:rsidR="1CF6A4EA">
        <w:t xml:space="preserve"> the future</w:t>
      </w:r>
      <w:r w:rsidRPr="658C1EC2" w:rsidR="1CF6A4EA">
        <w:t xml:space="preserve"> result</w:t>
      </w:r>
      <w:r w:rsidRPr="54147331" w:rsidR="7E707821">
        <w:t>.</w:t>
      </w:r>
    </w:p>
    <w:p w:rsidR="009E51E7" w:rsidP="009E51E7" w:rsidRDefault="009E51E7" w14:paraId="63D19959" w14:textId="19F49D06">
      <w:pPr>
        <w:rPr>
          <w:lang w:eastAsia="zh-TW"/>
        </w:rPr>
      </w:pPr>
    </w:p>
    <w:p w:rsidR="00EC0692" w:rsidP="00EC0692" w:rsidRDefault="00EC0692" w14:paraId="69C5D3C0" w14:textId="77777777">
      <w:pPr>
        <w:rPr>
          <w:lang w:eastAsia="zh-TW"/>
        </w:rPr>
      </w:pPr>
      <w:r>
        <w:rPr>
          <w:lang w:eastAsia="zh-TW"/>
        </w:rPr>
        <w:t>There are clear classified results (“shouldBuy”) i</w:t>
      </w:r>
      <w:r>
        <w:rPr>
          <w:rFonts w:hint="eastAsia"/>
          <w:lang w:eastAsia="zh-TW"/>
        </w:rPr>
        <w:t>n</w:t>
      </w:r>
      <w:r>
        <w:rPr>
          <w:lang w:eastAsia="zh-TW"/>
        </w:rPr>
        <w:t xml:space="preserve"> this problem, and it had type of classes &gt; 2. Therefore, supervised classification models which support multiple class should be selected. In report, Decision Tree &amp; Random Forecast models will be used, which have advantages of having good predictive power (especially for Random Forest), relatively easy to build and tune and the result more able to be visualized.</w:t>
      </w:r>
    </w:p>
    <w:p w:rsidR="00EC0692" w:rsidP="009E51E7" w:rsidRDefault="00EC0692" w14:paraId="2CA8FB84" w14:textId="77777777">
      <w:pPr>
        <w:rPr>
          <w:lang w:eastAsia="zh-TW"/>
        </w:rPr>
      </w:pPr>
    </w:p>
    <w:p w:rsidRPr="00EC0692" w:rsidR="00EC0692" w:rsidP="009E51E7" w:rsidRDefault="00EC0692" w14:paraId="6DEE7FA4" w14:textId="77777777">
      <w:pPr>
        <w:rPr>
          <w:lang w:eastAsia="zh-TW"/>
        </w:rPr>
      </w:pPr>
    </w:p>
    <w:p w:rsidR="7AD232F0" w:rsidRDefault="7AD232F0" w14:paraId="2D3835CA" w14:textId="3E8CEA86">
      <w:r>
        <w:br w:type="page"/>
      </w:r>
    </w:p>
    <w:p w:rsidR="009E51E7" w:rsidP="00D75368" w:rsidRDefault="009E51E7" w14:paraId="053F12A5" w14:textId="3379450B">
      <w:pPr>
        <w:pStyle w:val="1"/>
      </w:pPr>
      <w:bookmarkStart w:name="_Toc1417429087" w:id="2"/>
      <w:r>
        <w:rPr>
          <w:rFonts w:hint="eastAsia"/>
        </w:rPr>
        <w:lastRenderedPageBreak/>
        <w:t>D</w:t>
      </w:r>
      <w:r>
        <w:t>ata Analysis</w:t>
      </w:r>
      <w:bookmarkEnd w:id="2"/>
    </w:p>
    <w:p w:rsidR="009E51E7" w:rsidP="39129AF2" w:rsidRDefault="0FB39631" w14:paraId="2AB88680" w14:textId="0F3A741E">
      <w:pPr>
        <w:rPr>
          <w:rFonts w:eastAsiaTheme="majorEastAsia"/>
          <w:sz w:val="24"/>
          <w:szCs w:val="24"/>
          <w:lang w:eastAsia="zh-TW"/>
        </w:rPr>
      </w:pPr>
      <w:r w:rsidRPr="39129AF2">
        <w:rPr>
          <w:rFonts w:eastAsiaTheme="majorEastAsia"/>
          <w:sz w:val="24"/>
          <w:szCs w:val="24"/>
          <w:lang w:eastAsia="zh-TW"/>
        </w:rPr>
        <w:t xml:space="preserve">Dataset has 1798 rows </w:t>
      </w:r>
      <w:r w:rsidRPr="06C29D1E" w:rsidR="5A106227">
        <w:rPr>
          <w:rFonts w:eastAsiaTheme="majorEastAsia"/>
          <w:sz w:val="24"/>
          <w:szCs w:val="24"/>
          <w:lang w:eastAsia="zh-TW"/>
        </w:rPr>
        <w:t>with 6</w:t>
      </w:r>
      <w:r w:rsidRPr="39129AF2">
        <w:rPr>
          <w:rFonts w:eastAsiaTheme="majorEastAsia"/>
          <w:sz w:val="24"/>
          <w:szCs w:val="24"/>
          <w:lang w:eastAsia="zh-TW"/>
        </w:rPr>
        <w:t xml:space="preserve"> </w:t>
      </w:r>
      <w:r w:rsidRPr="4637F847" w:rsidR="2410DA4D">
        <w:rPr>
          <w:rFonts w:eastAsiaTheme="majorEastAsia"/>
          <w:sz w:val="24"/>
          <w:szCs w:val="24"/>
          <w:lang w:eastAsia="zh-TW"/>
        </w:rPr>
        <w:t>independent</w:t>
      </w:r>
      <w:r w:rsidRPr="06C29D1E" w:rsidR="5A106227">
        <w:rPr>
          <w:rFonts w:eastAsiaTheme="majorEastAsia"/>
          <w:sz w:val="24"/>
          <w:szCs w:val="24"/>
          <w:lang w:eastAsia="zh-TW"/>
        </w:rPr>
        <w:t xml:space="preserve"> and 1 </w:t>
      </w:r>
      <w:r w:rsidRPr="22C41970" w:rsidR="468FABCC">
        <w:rPr>
          <w:rFonts w:eastAsiaTheme="majorEastAsia"/>
          <w:sz w:val="24"/>
          <w:szCs w:val="24"/>
          <w:lang w:eastAsia="zh-TW"/>
        </w:rPr>
        <w:t>dependent variable</w:t>
      </w:r>
      <w:r w:rsidRPr="22C41970" w:rsidR="6FAFE655">
        <w:rPr>
          <w:rFonts w:eastAsiaTheme="majorEastAsia"/>
          <w:sz w:val="24"/>
          <w:szCs w:val="24"/>
          <w:lang w:eastAsia="zh-TW"/>
        </w:rPr>
        <w:t>.</w:t>
      </w:r>
      <w:r w:rsidRPr="39129AF2">
        <w:rPr>
          <w:rFonts w:eastAsiaTheme="majorEastAsia"/>
          <w:sz w:val="24"/>
          <w:szCs w:val="24"/>
          <w:lang w:eastAsia="zh-TW"/>
        </w:rPr>
        <w:t xml:space="preserve"> </w:t>
      </w:r>
      <w:r w:rsidRPr="17F45759" w:rsidR="36358D32">
        <w:rPr>
          <w:rFonts w:eastAsiaTheme="majorEastAsia"/>
          <w:sz w:val="24"/>
          <w:szCs w:val="24"/>
          <w:lang w:eastAsia="zh-TW"/>
        </w:rPr>
        <w:t xml:space="preserve">All the data is categorical. </w:t>
      </w:r>
      <w:r w:rsidRPr="39129AF2">
        <w:rPr>
          <w:rFonts w:eastAsiaTheme="majorEastAsia"/>
          <w:sz w:val="24"/>
          <w:szCs w:val="24"/>
          <w:lang w:eastAsia="zh-TW"/>
        </w:rPr>
        <w:t xml:space="preserve">There are no missing or invalid values.  </w:t>
      </w:r>
    </w:p>
    <w:p w:rsidR="13410C9E" w:rsidP="22C41970" w:rsidRDefault="13410C9E" w14:paraId="3A17701A" w14:textId="467CFA41">
      <w:pPr>
        <w:rPr>
          <w:sz w:val="24"/>
          <w:szCs w:val="24"/>
        </w:rPr>
      </w:pPr>
      <w:r w:rsidRPr="22C41970">
        <w:rPr>
          <w:rFonts w:eastAsiaTheme="majorEastAsia"/>
          <w:sz w:val="24"/>
          <w:szCs w:val="24"/>
          <w:lang w:eastAsia="zh-TW"/>
        </w:rPr>
        <w:t xml:space="preserve">Below is description of independent variables. All the data is evenly distributed </w:t>
      </w:r>
      <w:r w:rsidRPr="0FF164D0">
        <w:rPr>
          <w:rFonts w:eastAsiaTheme="majorEastAsia"/>
          <w:sz w:val="24"/>
          <w:szCs w:val="24"/>
          <w:lang w:eastAsia="zh-TW"/>
        </w:rPr>
        <w:t>across</w:t>
      </w:r>
      <w:r w:rsidRPr="22C41970">
        <w:rPr>
          <w:rFonts w:eastAsiaTheme="majorEastAsia"/>
          <w:sz w:val="24"/>
          <w:szCs w:val="24"/>
          <w:lang w:eastAsia="zh-TW"/>
        </w:rPr>
        <w:t xml:space="preserve"> different categories. </w:t>
      </w:r>
    </w:p>
    <w:p w:rsidR="59EB1F5A" w:rsidP="4F4FE2A9" w:rsidRDefault="59EB1F5A" w14:paraId="641BE210" w14:textId="5C32505E">
      <w:pPr>
        <w:rPr>
          <w:sz w:val="24"/>
          <w:szCs w:val="24"/>
        </w:rPr>
      </w:pPr>
      <w:r w:rsidRPr="4F4FE2A9">
        <w:rPr>
          <w:rFonts w:eastAsiaTheme="majorEastAsia"/>
          <w:sz w:val="24"/>
          <w:szCs w:val="24"/>
          <w:lang w:eastAsia="zh-TW"/>
        </w:rPr>
        <w:t xml:space="preserve"> </w:t>
      </w:r>
    </w:p>
    <w:p w:rsidR="59EB1F5A" w:rsidP="4F4FE2A9" w:rsidRDefault="59EB1F5A" w14:paraId="17082BC1" w14:textId="6F9F23C1">
      <w:pPr>
        <w:rPr>
          <w:sz w:val="24"/>
          <w:szCs w:val="24"/>
        </w:rPr>
      </w:pPr>
      <w:r w:rsidRPr="4F4FE2A9">
        <w:rPr>
          <w:rFonts w:eastAsiaTheme="majorEastAsia"/>
          <w:sz w:val="24"/>
          <w:szCs w:val="24"/>
          <w:u w:val="single"/>
          <w:lang w:eastAsia="zh-TW"/>
        </w:rPr>
        <w:t>price</w:t>
      </w:r>
      <w:r w:rsidRPr="4F4FE2A9">
        <w:rPr>
          <w:rFonts w:eastAsiaTheme="majorEastAsia"/>
          <w:sz w:val="24"/>
          <w:szCs w:val="24"/>
          <w:lang w:eastAsia="zh-TW"/>
        </w:rPr>
        <w:t xml:space="preserve"> - 4 categories (low, med, high, vhigh)</w:t>
      </w:r>
    </w:p>
    <w:p w:rsidR="59EB1F5A" w:rsidP="4F4FE2A9" w:rsidRDefault="59EB1F5A" w14:paraId="7CD6E616" w14:textId="14B7E6A3">
      <w:pPr>
        <w:rPr>
          <w:sz w:val="24"/>
          <w:szCs w:val="24"/>
        </w:rPr>
      </w:pPr>
      <w:r w:rsidRPr="4F4FE2A9">
        <w:rPr>
          <w:rFonts w:eastAsiaTheme="majorEastAsia"/>
          <w:sz w:val="24"/>
          <w:szCs w:val="24"/>
          <w:u w:val="single"/>
          <w:lang w:eastAsia="zh-TW"/>
        </w:rPr>
        <w:t>maintenance</w:t>
      </w:r>
      <w:r w:rsidRPr="4F4FE2A9">
        <w:rPr>
          <w:rFonts w:eastAsiaTheme="majorEastAsia"/>
          <w:sz w:val="24"/>
          <w:szCs w:val="24"/>
          <w:lang w:eastAsia="zh-TW"/>
        </w:rPr>
        <w:t xml:space="preserve"> - 4 categories (low, med, high, vhigh)</w:t>
      </w:r>
    </w:p>
    <w:p w:rsidR="59EB1F5A" w:rsidP="4F4FE2A9" w:rsidRDefault="59EB1F5A" w14:paraId="0457F43C" w14:textId="4A2D2D62">
      <w:pPr>
        <w:rPr>
          <w:sz w:val="24"/>
          <w:szCs w:val="24"/>
        </w:rPr>
      </w:pPr>
      <w:r w:rsidRPr="4F4FE2A9">
        <w:rPr>
          <w:rFonts w:eastAsiaTheme="majorEastAsia"/>
          <w:sz w:val="24"/>
          <w:szCs w:val="24"/>
          <w:u w:val="single"/>
          <w:lang w:eastAsia="zh-TW"/>
        </w:rPr>
        <w:t>doors</w:t>
      </w:r>
      <w:r w:rsidRPr="4F4FE2A9">
        <w:rPr>
          <w:rFonts w:eastAsiaTheme="majorEastAsia"/>
          <w:sz w:val="24"/>
          <w:szCs w:val="24"/>
          <w:lang w:eastAsia="zh-TW"/>
        </w:rPr>
        <w:t xml:space="preserve"> - 4 categories (2, 3, 4, 5more)</w:t>
      </w:r>
    </w:p>
    <w:p w:rsidR="59EB1F5A" w:rsidP="4F4FE2A9" w:rsidRDefault="59EB1F5A" w14:paraId="7A96A5F1" w14:textId="6330DF7B">
      <w:pPr>
        <w:rPr>
          <w:sz w:val="24"/>
          <w:szCs w:val="24"/>
        </w:rPr>
      </w:pPr>
      <w:r w:rsidRPr="4F4FE2A9">
        <w:rPr>
          <w:rFonts w:eastAsiaTheme="majorEastAsia"/>
          <w:sz w:val="24"/>
          <w:szCs w:val="24"/>
          <w:u w:val="single"/>
          <w:lang w:eastAsia="zh-TW"/>
        </w:rPr>
        <w:t>seats</w:t>
      </w:r>
      <w:r w:rsidRPr="4F4FE2A9">
        <w:rPr>
          <w:rFonts w:eastAsiaTheme="majorEastAsia"/>
          <w:sz w:val="24"/>
          <w:szCs w:val="24"/>
          <w:lang w:eastAsia="zh-TW"/>
        </w:rPr>
        <w:t xml:space="preserve"> - 3 categories (2, 4, more)</w:t>
      </w:r>
    </w:p>
    <w:p w:rsidR="59EB1F5A" w:rsidP="4F4FE2A9" w:rsidRDefault="59EB1F5A" w14:paraId="62E4C4AD" w14:textId="4F80D0CD">
      <w:pPr>
        <w:rPr>
          <w:sz w:val="24"/>
          <w:szCs w:val="24"/>
        </w:rPr>
      </w:pPr>
      <w:r w:rsidRPr="4F4FE2A9">
        <w:rPr>
          <w:rFonts w:eastAsiaTheme="majorEastAsia"/>
          <w:sz w:val="24"/>
          <w:szCs w:val="24"/>
          <w:u w:val="single"/>
          <w:lang w:eastAsia="zh-TW"/>
        </w:rPr>
        <w:t>storage</w:t>
      </w:r>
      <w:r w:rsidRPr="4F4FE2A9">
        <w:rPr>
          <w:rFonts w:eastAsiaTheme="majorEastAsia"/>
          <w:sz w:val="24"/>
          <w:szCs w:val="24"/>
          <w:lang w:eastAsia="zh-TW"/>
        </w:rPr>
        <w:t xml:space="preserve"> - 3 categories (small, med, big)</w:t>
      </w:r>
    </w:p>
    <w:p w:rsidR="59EB1F5A" w:rsidP="4F4FE2A9" w:rsidRDefault="59EB1F5A" w14:paraId="7F821D47" w14:textId="3DBBB122">
      <w:pPr>
        <w:rPr>
          <w:sz w:val="24"/>
          <w:szCs w:val="24"/>
        </w:rPr>
      </w:pPr>
      <w:r w:rsidRPr="4F4FE2A9">
        <w:rPr>
          <w:rFonts w:eastAsiaTheme="majorEastAsia"/>
          <w:sz w:val="24"/>
          <w:szCs w:val="24"/>
          <w:u w:val="single"/>
          <w:lang w:eastAsia="zh-TW"/>
        </w:rPr>
        <w:t>safety</w:t>
      </w:r>
      <w:r w:rsidRPr="4F4FE2A9">
        <w:rPr>
          <w:rFonts w:eastAsiaTheme="majorEastAsia"/>
          <w:sz w:val="24"/>
          <w:szCs w:val="24"/>
          <w:lang w:eastAsia="zh-TW"/>
        </w:rPr>
        <w:t xml:space="preserve"> - 3 categories (low, med, high)</w:t>
      </w:r>
    </w:p>
    <w:p w:rsidR="59EB1F5A" w:rsidP="4F4FE2A9" w:rsidRDefault="59EB1F5A" w14:paraId="14B7D283" w14:textId="6DFFAF3F">
      <w:pPr>
        <w:rPr>
          <w:sz w:val="24"/>
          <w:szCs w:val="24"/>
        </w:rPr>
      </w:pPr>
      <w:r w:rsidRPr="4F4FE2A9">
        <w:rPr>
          <w:rFonts w:eastAsiaTheme="majorEastAsia"/>
          <w:sz w:val="24"/>
          <w:szCs w:val="24"/>
          <w:lang w:eastAsia="zh-TW"/>
        </w:rPr>
        <w:t xml:space="preserve"> </w:t>
      </w:r>
    </w:p>
    <w:p w:rsidR="59EB1F5A" w:rsidP="4F4FE2A9" w:rsidRDefault="59EB1F5A" w14:paraId="4571FCE6" w14:textId="207095E1">
      <w:pPr>
        <w:rPr>
          <w:sz w:val="24"/>
          <w:szCs w:val="24"/>
        </w:rPr>
      </w:pPr>
      <w:r w:rsidRPr="4F4FE2A9">
        <w:rPr>
          <w:rFonts w:eastAsiaTheme="majorEastAsia"/>
          <w:sz w:val="24"/>
          <w:szCs w:val="24"/>
          <w:u w:val="single"/>
          <w:lang w:eastAsia="zh-TW"/>
        </w:rPr>
        <w:t>shouldBuy</w:t>
      </w:r>
      <w:r w:rsidRPr="4F4FE2A9">
        <w:rPr>
          <w:rFonts w:eastAsiaTheme="majorEastAsia"/>
          <w:sz w:val="24"/>
          <w:szCs w:val="24"/>
          <w:lang w:eastAsia="zh-TW"/>
        </w:rPr>
        <w:t xml:space="preserve"> is dependent and categorical variable. It can take 4 values which de</w:t>
      </w:r>
      <w:r w:rsidRPr="4F4FE2A9" w:rsidR="7B822F86">
        <w:rPr>
          <w:rFonts w:eastAsiaTheme="majorEastAsia"/>
          <w:sz w:val="24"/>
          <w:szCs w:val="24"/>
          <w:lang w:eastAsia="zh-TW"/>
        </w:rPr>
        <w:t xml:space="preserve">scribe </w:t>
      </w:r>
      <w:r w:rsidRPr="4F4FE2A9">
        <w:rPr>
          <w:rFonts w:eastAsiaTheme="majorEastAsia"/>
          <w:sz w:val="24"/>
          <w:szCs w:val="24"/>
          <w:lang w:eastAsia="zh-TW"/>
        </w:rPr>
        <w:t>desirability of buying the car in ascending order.</w:t>
      </w:r>
    </w:p>
    <w:p w:rsidR="59EB1F5A" w:rsidP="4F4FE2A9" w:rsidRDefault="59EB1F5A" w14:paraId="2E588347" w14:textId="169ADEB6">
      <w:pPr>
        <w:rPr>
          <w:sz w:val="24"/>
          <w:szCs w:val="24"/>
        </w:rPr>
      </w:pPr>
      <w:r w:rsidRPr="4F4FE2A9">
        <w:rPr>
          <w:rFonts w:eastAsiaTheme="majorEastAsia"/>
          <w:sz w:val="24"/>
          <w:szCs w:val="24"/>
          <w:lang w:eastAsia="zh-TW"/>
        </w:rPr>
        <w:t xml:space="preserve"> </w:t>
      </w:r>
    </w:p>
    <w:p w:rsidR="59EB1F5A" w:rsidP="4F4FE2A9" w:rsidRDefault="59EB1F5A" w14:paraId="7E74E839" w14:textId="26070322">
      <w:pPr>
        <w:rPr>
          <w:sz w:val="24"/>
          <w:szCs w:val="24"/>
        </w:rPr>
      </w:pPr>
      <w:r w:rsidRPr="4F4FE2A9">
        <w:rPr>
          <w:rFonts w:eastAsiaTheme="majorEastAsia"/>
          <w:sz w:val="24"/>
          <w:szCs w:val="24"/>
          <w:lang w:eastAsia="zh-TW"/>
        </w:rPr>
        <w:t>unacc  - Unacceptable (don't buy)</w:t>
      </w:r>
    </w:p>
    <w:p w:rsidR="59EB1F5A" w:rsidP="4F4FE2A9" w:rsidRDefault="59EB1F5A" w14:paraId="7EC5FD14" w14:textId="282FE032">
      <w:pPr>
        <w:rPr>
          <w:sz w:val="24"/>
          <w:szCs w:val="24"/>
        </w:rPr>
      </w:pPr>
      <w:r w:rsidRPr="4F4FE2A9">
        <w:rPr>
          <w:rFonts w:eastAsiaTheme="majorEastAsia"/>
          <w:sz w:val="24"/>
          <w:szCs w:val="24"/>
          <w:lang w:eastAsia="zh-TW"/>
        </w:rPr>
        <w:t>acc    - Acceptable to buy</w:t>
      </w:r>
    </w:p>
    <w:p w:rsidR="59EB1F5A" w:rsidP="4F4FE2A9" w:rsidRDefault="59EB1F5A" w14:paraId="7E7CEB14" w14:textId="21CF2D60">
      <w:pPr>
        <w:rPr>
          <w:sz w:val="24"/>
          <w:szCs w:val="24"/>
        </w:rPr>
      </w:pPr>
      <w:r w:rsidRPr="4F4FE2A9">
        <w:rPr>
          <w:rFonts w:eastAsiaTheme="majorEastAsia"/>
          <w:sz w:val="24"/>
          <w:szCs w:val="24"/>
          <w:lang w:eastAsia="zh-TW"/>
        </w:rPr>
        <w:t>good   - Good to buy</w:t>
      </w:r>
    </w:p>
    <w:p w:rsidR="59EB1F5A" w:rsidP="4F4FE2A9" w:rsidRDefault="59EB1F5A" w14:paraId="647592A3" w14:textId="18A60523">
      <w:pPr>
        <w:rPr>
          <w:sz w:val="24"/>
          <w:szCs w:val="24"/>
        </w:rPr>
      </w:pPr>
      <w:r w:rsidRPr="4F4FE2A9">
        <w:rPr>
          <w:rFonts w:eastAsiaTheme="majorEastAsia"/>
          <w:sz w:val="24"/>
          <w:szCs w:val="24"/>
          <w:lang w:eastAsia="zh-TW"/>
        </w:rPr>
        <w:t>vgood  - Very good to buy</w:t>
      </w:r>
    </w:p>
    <w:p w:rsidR="00F83EC9" w:rsidP="00F83EC9" w:rsidRDefault="12DA26DF" w14:paraId="7AACBC19" w14:textId="77777777">
      <w:pPr>
        <w:pStyle w:val="ab"/>
        <w:keepNext/>
        <w:ind w:left="720" w:leftChars="0"/>
      </w:pPr>
      <w:r>
        <w:rPr>
          <w:noProof/>
        </w:rPr>
        <w:lastRenderedPageBreak/>
        <w:drawing>
          <wp:inline distT="0" distB="0" distL="0" distR="0" wp14:anchorId="28C5A83B" wp14:editId="6EEC565A">
            <wp:extent cx="5952730" cy="2524125"/>
            <wp:effectExtent l="0" t="0" r="0" b="0"/>
            <wp:docPr id="2040600148" name="Picture 2040600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0600148"/>
                    <pic:cNvPicPr/>
                  </pic:nvPicPr>
                  <pic:blipFill>
                    <a:blip r:embed="rId11">
                      <a:extLst>
                        <a:ext uri="{28A0092B-C50C-407E-A947-70E740481C1C}">
                          <a14:useLocalDpi xmlns:a14="http://schemas.microsoft.com/office/drawing/2010/main" val="0"/>
                        </a:ext>
                      </a:extLst>
                    </a:blip>
                    <a:stretch>
                      <a:fillRect/>
                    </a:stretch>
                  </pic:blipFill>
                  <pic:spPr>
                    <a:xfrm>
                      <a:off x="0" y="0"/>
                      <a:ext cx="5952730" cy="2524125"/>
                    </a:xfrm>
                    <a:prstGeom prst="rect">
                      <a:avLst/>
                    </a:prstGeom>
                  </pic:spPr>
                </pic:pic>
              </a:graphicData>
            </a:graphic>
          </wp:inline>
        </w:drawing>
      </w:r>
    </w:p>
    <w:p w:rsidRPr="00F83EC9" w:rsidR="009E51E7" w:rsidP="00B33D6F" w:rsidRDefault="00F83EC9" w14:paraId="69250EB0" w14:textId="114F70D2">
      <w:pPr>
        <w:pStyle w:val="af"/>
        <w:jc w:val="center"/>
      </w:pPr>
      <w:bookmarkStart w:name="_Ref128157154" w:id="3"/>
      <w:r>
        <w:t xml:space="preserve">Figure </w:t>
      </w:r>
      <w:r>
        <w:fldChar w:fldCharType="begin"/>
      </w:r>
      <w:r>
        <w:instrText xml:space="preserve"> SEQ Figure \* ARABIC </w:instrText>
      </w:r>
      <w:r>
        <w:fldChar w:fldCharType="separate"/>
      </w:r>
      <w:r w:rsidR="00B33D6F">
        <w:rPr>
          <w:noProof/>
        </w:rPr>
        <w:t>1</w:t>
      </w:r>
      <w:r>
        <w:fldChar w:fldCharType="end"/>
      </w:r>
      <w:r>
        <w:t xml:space="preserve"> Count Plot - Output Classes</w:t>
      </w:r>
      <w:bookmarkEnd w:id="3"/>
    </w:p>
    <w:p w:rsidR="009E51E7" w:rsidP="009E51E7" w:rsidRDefault="0FB39631" w14:paraId="4E5A860B" w14:textId="19E5BA87">
      <w:pPr>
        <w:rPr>
          <w:sz w:val="24"/>
          <w:szCs w:val="24"/>
        </w:rPr>
      </w:pPr>
      <w:r w:rsidRPr="39129AF2">
        <w:rPr>
          <w:rFonts w:eastAsiaTheme="majorEastAsia"/>
          <w:b/>
          <w:bCs/>
          <w:sz w:val="24"/>
          <w:szCs w:val="24"/>
          <w:u w:val="single"/>
          <w:lang w:eastAsia="zh-TW"/>
        </w:rPr>
        <w:t>Correlation</w:t>
      </w:r>
      <w:r w:rsidRPr="39129AF2">
        <w:rPr>
          <w:rFonts w:eastAsiaTheme="majorEastAsia"/>
          <w:b/>
          <w:bCs/>
          <w:sz w:val="24"/>
          <w:szCs w:val="24"/>
          <w:lang w:eastAsia="zh-TW"/>
        </w:rPr>
        <w:t xml:space="preserve"> </w:t>
      </w:r>
      <w:r w:rsidRPr="39129AF2">
        <w:rPr>
          <w:rFonts w:eastAsiaTheme="majorEastAsia"/>
          <w:sz w:val="24"/>
          <w:szCs w:val="24"/>
          <w:lang w:eastAsia="zh-TW"/>
        </w:rPr>
        <w:t>- Contingency matrix for each combination of independent variables is having same values which rules out any possibility of any correlation. No further analysis or plotting is required in this regard.</w:t>
      </w:r>
      <w:r w:rsidRPr="39129AF2" w:rsidR="1B79F11C">
        <w:rPr>
          <w:rFonts w:eastAsiaTheme="majorEastAsia"/>
          <w:sz w:val="24"/>
          <w:szCs w:val="24"/>
          <w:lang w:eastAsia="zh-TW"/>
        </w:rPr>
        <w:t xml:space="preserve"> </w:t>
      </w:r>
    </w:p>
    <w:p w:rsidR="1B79F11C" w:rsidP="39129AF2" w:rsidRDefault="1B79F11C" w14:paraId="1D05D7ED" w14:textId="52F76C9B">
      <w:pPr>
        <w:rPr>
          <w:rFonts w:eastAsiaTheme="majorEastAsia"/>
          <w:sz w:val="24"/>
          <w:szCs w:val="24"/>
          <w:lang w:eastAsia="zh-TW"/>
        </w:rPr>
      </w:pPr>
      <w:r w:rsidRPr="39129AF2">
        <w:rPr>
          <w:rFonts w:eastAsiaTheme="majorEastAsia"/>
          <w:sz w:val="24"/>
          <w:szCs w:val="24"/>
          <w:lang w:eastAsia="zh-TW"/>
        </w:rPr>
        <w:t>Screen shot of price vs safety is shown below:</w:t>
      </w:r>
    </w:p>
    <w:p w:rsidR="1B79F11C" w:rsidP="39129AF2" w:rsidRDefault="1B79F11C" w14:paraId="3B7F30D8" w14:textId="638EC06C">
      <w:r>
        <w:rPr>
          <w:noProof/>
        </w:rPr>
        <w:drawing>
          <wp:inline distT="0" distB="0" distL="0" distR="0" wp14:anchorId="5D6CD758" wp14:editId="21A176D4">
            <wp:extent cx="4572000" cy="1285875"/>
            <wp:effectExtent l="0" t="0" r="0" b="0"/>
            <wp:docPr id="2097113207" name="Picture 2097113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Pr="009E51E7" w:rsidR="009E51E7" w:rsidP="009E51E7" w:rsidRDefault="009E51E7" w14:paraId="6DECB2A4" w14:textId="77777777">
      <w:pPr>
        <w:rPr>
          <w:lang w:eastAsia="zh-TW"/>
        </w:rPr>
      </w:pPr>
    </w:p>
    <w:p w:rsidR="00970508" w:rsidP="00D75368" w:rsidRDefault="00970508" w14:paraId="3D40AF64" w14:textId="77777777">
      <w:pPr>
        <w:pStyle w:val="1"/>
      </w:pPr>
    </w:p>
    <w:p w:rsidR="00970508" w:rsidRDefault="00970508" w14:paraId="16C0CD90" w14:textId="77777777">
      <w:pPr>
        <w:rPr>
          <w:rFonts w:eastAsiaTheme="majorEastAsia" w:cstheme="minorHAnsi"/>
          <w:b/>
          <w:bCs/>
          <w:kern w:val="52"/>
          <w:sz w:val="36"/>
          <w:szCs w:val="36"/>
          <w:lang w:eastAsia="zh-TW"/>
        </w:rPr>
      </w:pPr>
      <w:r>
        <w:br w:type="page"/>
      </w:r>
    </w:p>
    <w:p w:rsidR="002D7AF6" w:rsidP="00D75368" w:rsidRDefault="00794F1E" w14:paraId="1C1B4C05" w14:textId="6544AD7F">
      <w:pPr>
        <w:pStyle w:val="1"/>
      </w:pPr>
      <w:bookmarkStart w:name="_Toc813638736" w:id="4"/>
      <w:r>
        <w:lastRenderedPageBreak/>
        <w:t xml:space="preserve">Design/ </w:t>
      </w:r>
      <w:r w:rsidR="00D75368">
        <w:t>Methodology</w:t>
      </w:r>
      <w:r w:rsidR="00AC7C18">
        <w:t>/ Appro</w:t>
      </w:r>
      <w:r w:rsidR="00D75368">
        <w:t xml:space="preserve">ach </w:t>
      </w:r>
      <w:bookmarkEnd w:id="4"/>
    </w:p>
    <w:p w:rsidRPr="0065743C" w:rsidR="0079096A" w:rsidP="00EC0692" w:rsidRDefault="00695BF0" w14:paraId="763E0FE8" w14:textId="01012375">
      <w:pPr>
        <w:pStyle w:val="2"/>
      </w:pPr>
      <w:bookmarkStart w:name="_Toc619127367" w:id="5"/>
      <w:r>
        <w:rPr>
          <w:rFonts w:hint="eastAsia"/>
        </w:rPr>
        <w:t>O</w:t>
      </w:r>
      <w:r>
        <w:t>verview</w:t>
      </w:r>
      <w:bookmarkEnd w:id="5"/>
    </w:p>
    <w:p w:rsidR="006C4E41" w:rsidP="002D7AF6" w:rsidRDefault="0055543B" w14:paraId="7C091210" w14:textId="178F3EE1">
      <w:pPr>
        <w:rPr>
          <w:lang w:eastAsia="zh-TW"/>
        </w:rPr>
      </w:pPr>
      <w:r>
        <w:rPr>
          <w:lang w:eastAsia="zh-TW"/>
        </w:rPr>
        <w:t xml:space="preserve">Decision Tree &amp; Random Forecast models </w:t>
      </w:r>
      <w:r w:rsidR="00EC0692">
        <w:rPr>
          <w:lang w:eastAsia="zh-TW"/>
        </w:rPr>
        <w:t>is</w:t>
      </w:r>
      <w:r w:rsidR="00192A27">
        <w:rPr>
          <w:lang w:eastAsia="zh-TW"/>
        </w:rPr>
        <w:t xml:space="preserve"> used in </w:t>
      </w:r>
      <w:r w:rsidR="005A1562">
        <w:rPr>
          <w:lang w:eastAsia="zh-TW"/>
        </w:rPr>
        <w:t xml:space="preserve">this report, </w:t>
      </w:r>
      <w:r w:rsidR="00E66C6E">
        <w:rPr>
          <w:lang w:eastAsia="zh-TW"/>
        </w:rPr>
        <w:t>differen</w:t>
      </w:r>
      <w:r w:rsidR="005A1562">
        <w:rPr>
          <w:lang w:eastAsia="zh-TW"/>
        </w:rPr>
        <w:t>ces</w:t>
      </w:r>
      <w:r w:rsidR="00E66C6E">
        <w:rPr>
          <w:lang w:eastAsia="zh-TW"/>
        </w:rPr>
        <w:t xml:space="preserve"> between Decision Tree &amp; Random Forecast models </w:t>
      </w:r>
      <w:r w:rsidR="009A572F">
        <w:rPr>
          <w:lang w:eastAsia="zh-TW"/>
        </w:rPr>
        <w:t>are</w:t>
      </w:r>
      <w:r w:rsidR="00E66C6E">
        <w:rPr>
          <w:lang w:eastAsia="zh-TW"/>
        </w:rPr>
        <w:t xml:space="preserve"> the result of Random Forecast is generated from the result a set of decision trees. Compare with single decision tree, it reduces overfitting and improved accuracy.</w:t>
      </w:r>
      <w:r w:rsidR="00645442">
        <w:rPr>
          <w:lang w:eastAsia="zh-TW"/>
        </w:rPr>
        <w:t xml:space="preserve"> The two models will be </w:t>
      </w:r>
      <w:r w:rsidR="002A7165">
        <w:rPr>
          <w:lang w:eastAsia="zh-TW"/>
        </w:rPr>
        <w:t>implemented</w:t>
      </w:r>
      <w:r w:rsidR="00645442">
        <w:rPr>
          <w:lang w:eastAsia="zh-TW"/>
        </w:rPr>
        <w:t xml:space="preserve"> by the rpart (for Decision Tree) and randomForest (for Random Forecast) package in R.</w:t>
      </w:r>
      <w:r w:rsidR="00961DA4">
        <w:rPr>
          <w:lang w:eastAsia="zh-TW"/>
        </w:rPr>
        <w:t xml:space="preserve"> In addition, Caret package will also be used to cross checking which is a comprehensive framework for model development in R. </w:t>
      </w:r>
      <w:r w:rsidR="006C4E41">
        <w:rPr>
          <w:rFonts w:hint="eastAsia"/>
          <w:lang w:eastAsia="zh-TW"/>
        </w:rPr>
        <w:t>F</w:t>
      </w:r>
      <w:r w:rsidR="006C4E41">
        <w:rPr>
          <w:lang w:eastAsia="zh-TW"/>
        </w:rPr>
        <w:t xml:space="preserve">inally, the </w:t>
      </w:r>
      <w:r w:rsidR="0075155D">
        <w:rPr>
          <w:lang w:eastAsia="zh-TW"/>
        </w:rPr>
        <w:t xml:space="preserve">Area Under Curve (AUC) value will be used to </w:t>
      </w:r>
      <w:r w:rsidR="00261C87">
        <w:rPr>
          <w:lang w:eastAsia="zh-TW"/>
        </w:rPr>
        <w:t xml:space="preserve">evaluate the performance of the </w:t>
      </w:r>
      <w:r w:rsidR="003C0182">
        <w:rPr>
          <w:lang w:eastAsia="zh-TW"/>
        </w:rPr>
        <w:t>tested models.</w:t>
      </w:r>
    </w:p>
    <w:p w:rsidRPr="0075155D" w:rsidR="0065743C" w:rsidP="002D7AF6" w:rsidRDefault="0065743C" w14:paraId="543082A9" w14:textId="77777777">
      <w:pPr>
        <w:rPr>
          <w:lang w:eastAsia="zh-TW"/>
        </w:rPr>
      </w:pPr>
    </w:p>
    <w:p w:rsidR="00695BF0" w:rsidP="00E85ABC" w:rsidRDefault="00695BF0" w14:paraId="36F60AD7" w14:textId="12D0926D">
      <w:pPr>
        <w:pStyle w:val="2"/>
      </w:pPr>
      <w:bookmarkStart w:name="_Toc1661445177" w:id="6"/>
      <w:r>
        <w:t>Decision tree</w:t>
      </w:r>
      <w:r w:rsidR="00CB24FE">
        <w:t xml:space="preserve"> Analysis</w:t>
      </w:r>
      <w:bookmarkEnd w:id="6"/>
    </w:p>
    <w:p w:rsidR="00695BF0" w:rsidP="002D7AF6" w:rsidRDefault="28C178FC" w14:paraId="2E67AB05" w14:textId="1066B413">
      <w:pPr>
        <w:rPr>
          <w:sz w:val="24"/>
          <w:szCs w:val="24"/>
          <w:lang w:eastAsia="zh-TW"/>
        </w:rPr>
      </w:pPr>
      <w:r w:rsidRPr="51EB9E1B">
        <w:rPr>
          <w:sz w:val="24"/>
          <w:szCs w:val="24"/>
          <w:lang w:eastAsia="zh-TW"/>
        </w:rPr>
        <w:t xml:space="preserve">Decision Tree Algorithm is one of the classification </w:t>
      </w:r>
      <w:r w:rsidRPr="51EB9E1B" w:rsidR="1982053F">
        <w:rPr>
          <w:sz w:val="24"/>
          <w:szCs w:val="24"/>
          <w:lang w:eastAsia="zh-TW"/>
        </w:rPr>
        <w:t>algorithms</w:t>
      </w:r>
      <w:r w:rsidRPr="51EB9E1B">
        <w:rPr>
          <w:sz w:val="24"/>
          <w:szCs w:val="24"/>
          <w:lang w:eastAsia="zh-TW"/>
        </w:rPr>
        <w:t xml:space="preserve"> for understanding the dataset</w:t>
      </w:r>
      <w:r w:rsidRPr="51EB9E1B" w:rsidR="76F6886C">
        <w:rPr>
          <w:sz w:val="24"/>
          <w:szCs w:val="24"/>
          <w:lang w:eastAsia="zh-TW"/>
        </w:rPr>
        <w:t xml:space="preserve"> and predicting the future results</w:t>
      </w:r>
      <w:r w:rsidRPr="51EB9E1B" w:rsidR="50584891">
        <w:rPr>
          <w:sz w:val="24"/>
          <w:szCs w:val="24"/>
          <w:lang w:eastAsia="zh-TW"/>
        </w:rPr>
        <w:t xml:space="preserve"> by </w:t>
      </w:r>
      <w:r w:rsidRPr="51EB9E1B" w:rsidR="1F0F2AD2">
        <w:rPr>
          <w:sz w:val="24"/>
          <w:szCs w:val="24"/>
          <w:lang w:eastAsia="zh-TW"/>
        </w:rPr>
        <w:t>recursively</w:t>
      </w:r>
      <w:r w:rsidRPr="51EB9E1B" w:rsidR="50584891">
        <w:rPr>
          <w:sz w:val="24"/>
          <w:szCs w:val="24"/>
          <w:lang w:eastAsia="zh-TW"/>
        </w:rPr>
        <w:t xml:space="preserve"> partitioning the input dataset </w:t>
      </w:r>
      <w:r w:rsidRPr="51EB9E1B" w:rsidR="3708A44C">
        <w:rPr>
          <w:sz w:val="24"/>
          <w:szCs w:val="24"/>
          <w:lang w:eastAsia="zh-TW"/>
        </w:rPr>
        <w:t>into smaller sets</w:t>
      </w:r>
      <w:r w:rsidRPr="51EB9E1B" w:rsidR="76F6886C">
        <w:rPr>
          <w:sz w:val="24"/>
          <w:szCs w:val="24"/>
          <w:lang w:eastAsia="zh-TW"/>
        </w:rPr>
        <w:t>.</w:t>
      </w:r>
      <w:r w:rsidRPr="51EB9E1B" w:rsidR="1A86A209">
        <w:rPr>
          <w:sz w:val="24"/>
          <w:szCs w:val="24"/>
          <w:lang w:eastAsia="zh-TW"/>
        </w:rPr>
        <w:t xml:space="preserve"> Since the decision trees </w:t>
      </w:r>
      <w:r w:rsidRPr="51EB9E1B" w:rsidR="6DC3ACFC">
        <w:rPr>
          <w:sz w:val="24"/>
          <w:szCs w:val="24"/>
          <w:lang w:eastAsia="zh-TW"/>
        </w:rPr>
        <w:t xml:space="preserve">visualization is effective which will </w:t>
      </w:r>
      <w:r w:rsidRPr="51EB9E1B" w:rsidR="396CB29B">
        <w:rPr>
          <w:sz w:val="24"/>
          <w:szCs w:val="24"/>
          <w:lang w:eastAsia="zh-TW"/>
        </w:rPr>
        <w:t xml:space="preserve">enable </w:t>
      </w:r>
      <w:r w:rsidRPr="51EB9E1B" w:rsidR="6DC3ACFC">
        <w:rPr>
          <w:sz w:val="24"/>
          <w:szCs w:val="24"/>
          <w:lang w:eastAsia="zh-TW"/>
        </w:rPr>
        <w:t xml:space="preserve">the user </w:t>
      </w:r>
      <w:r w:rsidRPr="51EB9E1B" w:rsidR="47BAFB1C">
        <w:rPr>
          <w:sz w:val="24"/>
          <w:szCs w:val="24"/>
          <w:lang w:eastAsia="zh-TW"/>
        </w:rPr>
        <w:t>to view</w:t>
      </w:r>
      <w:r w:rsidRPr="51EB9E1B" w:rsidR="6DC3ACFC">
        <w:rPr>
          <w:sz w:val="24"/>
          <w:szCs w:val="24"/>
          <w:lang w:eastAsia="zh-TW"/>
        </w:rPr>
        <w:t xml:space="preserve"> and understand how the </w:t>
      </w:r>
      <w:r w:rsidRPr="51EB9E1B" w:rsidR="4726112E">
        <w:rPr>
          <w:sz w:val="24"/>
          <w:szCs w:val="24"/>
          <w:lang w:eastAsia="zh-TW"/>
        </w:rPr>
        <w:t xml:space="preserve">predictions </w:t>
      </w:r>
      <w:r w:rsidRPr="51EB9E1B" w:rsidR="6DC3ACFC">
        <w:rPr>
          <w:sz w:val="24"/>
          <w:szCs w:val="24"/>
          <w:lang w:eastAsia="zh-TW"/>
        </w:rPr>
        <w:t>are obtained by the algorithm.</w:t>
      </w:r>
      <w:r w:rsidRPr="51EB9E1B" w:rsidR="5803AD54">
        <w:rPr>
          <w:sz w:val="24"/>
          <w:szCs w:val="24"/>
          <w:lang w:eastAsia="zh-TW"/>
        </w:rPr>
        <w:t xml:space="preserve"> They </w:t>
      </w:r>
      <w:r w:rsidRPr="51EB9E1B" w:rsidR="2316AD4C">
        <w:rPr>
          <w:sz w:val="24"/>
          <w:szCs w:val="24"/>
          <w:lang w:eastAsia="zh-TW"/>
        </w:rPr>
        <w:t>provide</w:t>
      </w:r>
      <w:r w:rsidRPr="51EB9E1B" w:rsidR="0218BDEC">
        <w:rPr>
          <w:sz w:val="24"/>
          <w:szCs w:val="24"/>
          <w:lang w:eastAsia="zh-TW"/>
        </w:rPr>
        <w:t xml:space="preserve"> results </w:t>
      </w:r>
      <w:r w:rsidRPr="51EB9E1B" w:rsidR="5803AD54">
        <w:rPr>
          <w:sz w:val="24"/>
          <w:szCs w:val="24"/>
          <w:lang w:eastAsia="zh-TW"/>
        </w:rPr>
        <w:t xml:space="preserve">fast </w:t>
      </w:r>
      <w:r w:rsidRPr="51EB9E1B" w:rsidR="3F7AB37F">
        <w:rPr>
          <w:sz w:val="24"/>
          <w:szCs w:val="24"/>
          <w:lang w:eastAsia="zh-TW"/>
        </w:rPr>
        <w:t>that</w:t>
      </w:r>
      <w:r w:rsidRPr="51EB9E1B" w:rsidR="5803AD54">
        <w:rPr>
          <w:sz w:val="24"/>
          <w:szCs w:val="24"/>
          <w:lang w:eastAsia="zh-TW"/>
        </w:rPr>
        <w:t xml:space="preserve"> will make them easy to </w:t>
      </w:r>
      <w:r w:rsidRPr="51EB9E1B" w:rsidR="742C9B92">
        <w:rPr>
          <w:sz w:val="24"/>
          <w:szCs w:val="24"/>
          <w:lang w:eastAsia="zh-TW"/>
        </w:rPr>
        <w:t xml:space="preserve">train. </w:t>
      </w:r>
      <w:r w:rsidRPr="51EB9E1B" w:rsidR="311522AE">
        <w:rPr>
          <w:sz w:val="24"/>
          <w:szCs w:val="24"/>
          <w:lang w:eastAsia="zh-TW"/>
        </w:rPr>
        <w:t xml:space="preserve">They are good </w:t>
      </w:r>
      <w:r w:rsidRPr="51EB9E1B" w:rsidR="793FF226">
        <w:rPr>
          <w:sz w:val="24"/>
          <w:szCs w:val="24"/>
          <w:lang w:eastAsia="zh-TW"/>
        </w:rPr>
        <w:t>in handling both numerical and categorical datasets.</w:t>
      </w:r>
    </w:p>
    <w:p w:rsidR="002A7D04" w:rsidP="743843D9" w:rsidRDefault="002A7D04" w14:paraId="4ADE2089" w14:textId="23ECA8C9">
      <w:pPr>
        <w:rPr>
          <w:sz w:val="24"/>
          <w:szCs w:val="24"/>
          <w:lang w:eastAsia="zh-TW"/>
        </w:rPr>
      </w:pPr>
    </w:p>
    <w:p w:rsidR="002A7D04" w:rsidP="743843D9" w:rsidRDefault="77F34B38" w14:paraId="60410B0B" w14:textId="6B83B4D4">
      <w:pPr>
        <w:rPr>
          <w:b/>
          <w:sz w:val="24"/>
          <w:szCs w:val="24"/>
          <w:lang w:eastAsia="zh-TW"/>
        </w:rPr>
      </w:pPr>
      <w:r w:rsidRPr="743843D9">
        <w:rPr>
          <w:b/>
          <w:bCs/>
          <w:sz w:val="24"/>
          <w:szCs w:val="24"/>
          <w:lang w:eastAsia="zh-TW"/>
        </w:rPr>
        <w:t>Methodology</w:t>
      </w:r>
    </w:p>
    <w:p w:rsidR="31FBAF1E" w:rsidP="743843D9" w:rsidRDefault="31FBAF1E" w14:paraId="3BE5EEEF" w14:textId="7CADDED8">
      <w:pPr>
        <w:pStyle w:val="ab"/>
        <w:numPr>
          <w:ilvl w:val="0"/>
          <w:numId w:val="12"/>
        </w:numPr>
        <w:ind w:leftChars="0"/>
        <w:rPr>
          <w:sz w:val="24"/>
          <w:szCs w:val="24"/>
          <w:lang w:eastAsia="zh-TW"/>
        </w:rPr>
      </w:pPr>
      <w:r w:rsidRPr="743843D9">
        <w:rPr>
          <w:sz w:val="24"/>
          <w:szCs w:val="24"/>
          <w:lang w:eastAsia="zh-TW"/>
        </w:rPr>
        <w:t xml:space="preserve">Dataset has been loaded and </w:t>
      </w:r>
      <w:r w:rsidRPr="743843D9" w:rsidR="77F34B38">
        <w:rPr>
          <w:sz w:val="24"/>
          <w:szCs w:val="24"/>
          <w:lang w:eastAsia="zh-TW"/>
        </w:rPr>
        <w:t>spli</w:t>
      </w:r>
      <w:r w:rsidRPr="743843D9" w:rsidR="6ADD94EB">
        <w:rPr>
          <w:sz w:val="24"/>
          <w:szCs w:val="24"/>
          <w:lang w:eastAsia="zh-TW"/>
        </w:rPr>
        <w:t>t</w:t>
      </w:r>
      <w:r w:rsidRPr="743843D9" w:rsidR="77F34B38">
        <w:rPr>
          <w:sz w:val="24"/>
          <w:szCs w:val="24"/>
          <w:lang w:eastAsia="zh-TW"/>
        </w:rPr>
        <w:t xml:space="preserve"> </w:t>
      </w:r>
      <w:r w:rsidRPr="743843D9" w:rsidR="20142B76">
        <w:rPr>
          <w:sz w:val="24"/>
          <w:szCs w:val="24"/>
          <w:lang w:eastAsia="zh-TW"/>
        </w:rPr>
        <w:t>into</w:t>
      </w:r>
      <w:r w:rsidRPr="743843D9" w:rsidR="77F34B38">
        <w:rPr>
          <w:sz w:val="24"/>
          <w:szCs w:val="24"/>
          <w:lang w:eastAsia="zh-TW"/>
        </w:rPr>
        <w:t xml:space="preserve"> </w:t>
      </w:r>
      <w:r w:rsidRPr="743843D9" w:rsidR="00FA2B88">
        <w:rPr>
          <w:sz w:val="24"/>
          <w:szCs w:val="24"/>
          <w:lang w:eastAsia="zh-TW"/>
        </w:rPr>
        <w:t>two</w:t>
      </w:r>
      <w:r w:rsidRPr="743843D9" w:rsidR="77F34B38">
        <w:rPr>
          <w:sz w:val="24"/>
          <w:szCs w:val="24"/>
          <w:lang w:eastAsia="zh-TW"/>
        </w:rPr>
        <w:t xml:space="preserve"> parts namely, </w:t>
      </w:r>
      <w:r w:rsidRPr="743843D9" w:rsidR="46AED1DB">
        <w:rPr>
          <w:sz w:val="24"/>
          <w:szCs w:val="24"/>
          <w:lang w:eastAsia="zh-TW"/>
        </w:rPr>
        <w:t xml:space="preserve">Training </w:t>
      </w:r>
      <w:r w:rsidRPr="743843D9" w:rsidR="19BFD043">
        <w:rPr>
          <w:sz w:val="24"/>
          <w:szCs w:val="24"/>
          <w:lang w:eastAsia="zh-TW"/>
        </w:rPr>
        <w:t>set (</w:t>
      </w:r>
      <w:r w:rsidRPr="743843D9" w:rsidR="46AED1DB">
        <w:rPr>
          <w:sz w:val="24"/>
          <w:szCs w:val="24"/>
          <w:lang w:eastAsia="zh-TW"/>
        </w:rPr>
        <w:t xml:space="preserve">80%) and Testing </w:t>
      </w:r>
      <w:r w:rsidRPr="743843D9" w:rsidR="46C89381">
        <w:rPr>
          <w:sz w:val="24"/>
          <w:szCs w:val="24"/>
          <w:lang w:eastAsia="zh-TW"/>
        </w:rPr>
        <w:t>set (</w:t>
      </w:r>
      <w:r w:rsidRPr="743843D9" w:rsidR="46AED1DB">
        <w:rPr>
          <w:sz w:val="24"/>
          <w:szCs w:val="24"/>
          <w:lang w:eastAsia="zh-TW"/>
        </w:rPr>
        <w:t>80%).</w:t>
      </w:r>
    </w:p>
    <w:p w:rsidR="3B602A01" w:rsidP="743843D9" w:rsidRDefault="3B602A01" w14:paraId="6212C735" w14:textId="503A1D58">
      <w:pPr>
        <w:rPr>
          <w:sz w:val="24"/>
          <w:szCs w:val="24"/>
          <w:lang w:eastAsia="zh-TW"/>
        </w:rPr>
      </w:pPr>
      <w:r w:rsidRPr="743843D9">
        <w:rPr>
          <w:rFonts w:ascii="Lucida Console" w:hAnsi="Lucida Console" w:eastAsia="Lucida Console" w:cs="Lucida Console"/>
          <w:color w:val="0000FF"/>
          <w:sz w:val="20"/>
          <w:szCs w:val="20"/>
        </w:rPr>
        <w:t>head(carData)</w:t>
      </w:r>
      <w:r w:rsidRPr="743843D9">
        <w:rPr>
          <w:rFonts w:ascii="Lucida Console" w:hAnsi="Lucida Console" w:eastAsia="Lucida Console" w:cs="Lucida Console"/>
          <w:color w:val="000000" w:themeColor="text1"/>
          <w:sz w:val="20"/>
          <w:szCs w:val="20"/>
        </w:rPr>
        <w:t xml:space="preserve">  </w:t>
      </w:r>
    </w:p>
    <w:p w:rsidR="3B602A01" w:rsidP="743843D9" w:rsidRDefault="3B602A01" w14:paraId="0F028AEA" w14:textId="5B7176C6">
      <w:pPr>
        <w:rPr>
          <w:sz w:val="24"/>
          <w:szCs w:val="24"/>
          <w:lang w:eastAsia="zh-TW"/>
        </w:rPr>
      </w:pPr>
      <w:r w:rsidRPr="743843D9">
        <w:rPr>
          <w:rFonts w:ascii="Lucida Console" w:hAnsi="Lucida Console" w:eastAsia="Lucida Console" w:cs="Lucida Console"/>
          <w:color w:val="000000" w:themeColor="text1"/>
          <w:sz w:val="20"/>
          <w:szCs w:val="20"/>
        </w:rPr>
        <w:t>price maintenance doors seats storage safety shouldBuy1 vhigh       vhigh     2     2   small    low     unacc2 vhigh       vhigh     2     2   small    med     unacc3 vhigh       vhigh     2     2   small   high     unacc4 vhigh       vhigh     2     2     med    low     unacc5 vhigh       vhigh     2     2     med    med     unacc6 vhigh       vhigh     2     2     med   high     unacc</w:t>
      </w:r>
      <w:r w:rsidRPr="743843D9">
        <w:rPr>
          <w:rFonts w:ascii="Calibri" w:hAnsi="Calibri" w:eastAsia="Calibri" w:cs="Calibri"/>
        </w:rPr>
        <w:t xml:space="preserve"> </w:t>
      </w:r>
    </w:p>
    <w:p w:rsidR="00200D48" w:rsidRDefault="00200D48" w14:paraId="14710FD9" w14:textId="3B7E1BBC">
      <w:pPr>
        <w:rPr>
          <w:rFonts w:ascii="Calibri" w:hAnsi="Calibri" w:eastAsia="Calibri" w:cs="Calibri"/>
        </w:rPr>
      </w:pPr>
      <w:r>
        <w:rPr>
          <w:rFonts w:ascii="Calibri" w:hAnsi="Calibri" w:eastAsia="Calibri" w:cs="Calibri"/>
        </w:rPr>
        <w:br w:type="page"/>
      </w:r>
    </w:p>
    <w:p w:rsidR="743843D9" w:rsidP="743843D9" w:rsidRDefault="743843D9" w14:paraId="6FFAD7D5" w14:textId="77777777">
      <w:pPr>
        <w:rPr>
          <w:rFonts w:ascii="Calibri" w:hAnsi="Calibri" w:eastAsia="Calibri" w:cs="Calibri"/>
        </w:rPr>
      </w:pPr>
    </w:p>
    <w:p w:rsidR="145E6FDC" w:rsidP="743843D9" w:rsidRDefault="145E6FDC" w14:paraId="00A29E18" w14:textId="08BF1C2B">
      <w:pPr>
        <w:pStyle w:val="ab"/>
        <w:numPr>
          <w:ilvl w:val="0"/>
          <w:numId w:val="12"/>
        </w:numPr>
        <w:ind w:leftChars="0"/>
        <w:rPr>
          <w:sz w:val="24"/>
          <w:szCs w:val="24"/>
          <w:lang w:eastAsia="zh-TW"/>
        </w:rPr>
      </w:pPr>
      <w:r w:rsidRPr="743843D9">
        <w:rPr>
          <w:sz w:val="24"/>
          <w:szCs w:val="24"/>
          <w:lang w:eastAsia="zh-TW"/>
        </w:rPr>
        <w:t xml:space="preserve"> Decision tree is formed using rpart function with minsplit</w:t>
      </w:r>
      <w:r w:rsidRPr="743843D9" w:rsidR="1547C559">
        <w:rPr>
          <w:sz w:val="24"/>
          <w:szCs w:val="24"/>
          <w:lang w:eastAsia="zh-TW"/>
        </w:rPr>
        <w:t xml:space="preserve"> value</w:t>
      </w:r>
      <w:r w:rsidRPr="743843D9">
        <w:rPr>
          <w:sz w:val="24"/>
          <w:szCs w:val="24"/>
          <w:lang w:eastAsia="zh-TW"/>
        </w:rPr>
        <w:t xml:space="preserve"> as 6 for </w:t>
      </w:r>
      <w:r w:rsidRPr="743843D9" w:rsidR="4E29AB26">
        <w:rPr>
          <w:sz w:val="24"/>
          <w:szCs w:val="24"/>
          <w:lang w:eastAsia="zh-TW"/>
        </w:rPr>
        <w:t xml:space="preserve">control parameter. </w:t>
      </w:r>
      <w:r w:rsidR="006937E2">
        <w:rPr>
          <w:sz w:val="24"/>
          <w:szCs w:val="24"/>
          <w:lang w:eastAsia="zh-TW"/>
        </w:rPr>
        <w:t>Train</w:t>
      </w:r>
      <w:r w:rsidR="006A220C">
        <w:rPr>
          <w:sz w:val="24"/>
          <w:szCs w:val="24"/>
          <w:lang w:eastAsia="zh-TW"/>
        </w:rPr>
        <w:t xml:space="preserve">ing set is used for creating the </w:t>
      </w:r>
      <w:r w:rsidR="004A73F9">
        <w:rPr>
          <w:sz w:val="24"/>
          <w:szCs w:val="24"/>
          <w:lang w:eastAsia="zh-TW"/>
        </w:rPr>
        <w:t>decision</w:t>
      </w:r>
      <w:r w:rsidR="006A220C">
        <w:rPr>
          <w:sz w:val="24"/>
          <w:szCs w:val="24"/>
          <w:lang w:eastAsia="zh-TW"/>
        </w:rPr>
        <w:t xml:space="preserve"> tree.</w:t>
      </w:r>
    </w:p>
    <w:p w:rsidR="00FD5893" w:rsidP="00FD5893" w:rsidRDefault="07AFCD4F" w14:paraId="2FCF5096" w14:textId="77777777">
      <w:pPr>
        <w:keepNext/>
        <w:jc w:val="center"/>
      </w:pPr>
      <w:r>
        <w:rPr>
          <w:noProof/>
        </w:rPr>
        <w:drawing>
          <wp:inline distT="0" distB="0" distL="0" distR="0" wp14:anchorId="086AD91A" wp14:editId="2BEB336F">
            <wp:extent cx="4572000" cy="3152775"/>
            <wp:effectExtent l="0" t="0" r="0" b="0"/>
            <wp:docPr id="1905362466" name="Picture 1905362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152775"/>
                    </a:xfrm>
                    <a:prstGeom prst="rect">
                      <a:avLst/>
                    </a:prstGeom>
                  </pic:spPr>
                </pic:pic>
              </a:graphicData>
            </a:graphic>
          </wp:inline>
        </w:drawing>
      </w:r>
    </w:p>
    <w:p w:rsidR="07AFCD4F" w:rsidP="00FD5893" w:rsidRDefault="00FD5893" w14:paraId="156791F4" w14:textId="3CDB8AC4">
      <w:pPr>
        <w:pStyle w:val="af"/>
        <w:jc w:val="center"/>
      </w:pPr>
      <w:r>
        <w:t xml:space="preserve">Figure </w:t>
      </w:r>
      <w:r w:rsidR="00000000">
        <w:fldChar w:fldCharType="begin"/>
      </w:r>
      <w:r w:rsidR="00000000">
        <w:instrText xml:space="preserve"> SEQ Figure \* ARABIC </w:instrText>
      </w:r>
      <w:r w:rsidR="00000000">
        <w:fldChar w:fldCharType="separate"/>
      </w:r>
      <w:r w:rsidR="00B33D6F">
        <w:rPr>
          <w:noProof/>
        </w:rPr>
        <w:t>2</w:t>
      </w:r>
      <w:r w:rsidR="00000000">
        <w:rPr>
          <w:noProof/>
        </w:rPr>
        <w:fldChar w:fldCharType="end"/>
      </w:r>
      <w:r>
        <w:t xml:space="preserve"> Decision Tree</w:t>
      </w:r>
    </w:p>
    <w:p w:rsidR="00B33D6F" w:rsidP="00B33D6F" w:rsidRDefault="07AFCD4F" w14:paraId="79D49AF6" w14:textId="77777777">
      <w:pPr>
        <w:keepNext/>
        <w:jc w:val="center"/>
      </w:pPr>
      <w:r>
        <w:rPr>
          <w:noProof/>
        </w:rPr>
        <w:drawing>
          <wp:inline distT="0" distB="0" distL="0" distR="0" wp14:anchorId="64F07434" wp14:editId="027E8A3A">
            <wp:extent cx="4572000" cy="3152775"/>
            <wp:effectExtent l="0" t="0" r="0" b="0"/>
            <wp:docPr id="1803224800" name="Picture 1803224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152775"/>
                    </a:xfrm>
                    <a:prstGeom prst="rect">
                      <a:avLst/>
                    </a:prstGeom>
                  </pic:spPr>
                </pic:pic>
              </a:graphicData>
            </a:graphic>
          </wp:inline>
        </w:drawing>
      </w:r>
    </w:p>
    <w:p w:rsidR="07AFCD4F" w:rsidP="00B33D6F" w:rsidRDefault="00B33D6F" w14:paraId="23D75548" w14:textId="719E9791">
      <w:pPr>
        <w:pStyle w:val="af"/>
        <w:jc w:val="center"/>
      </w:pPr>
      <w:r>
        <w:t xml:space="preserve">Figure </w:t>
      </w:r>
      <w:r w:rsidR="00000000">
        <w:fldChar w:fldCharType="begin"/>
      </w:r>
      <w:r w:rsidR="00000000">
        <w:instrText xml:space="preserve"> SEQ Figure \* ARABIC </w:instrText>
      </w:r>
      <w:r w:rsidR="00000000">
        <w:fldChar w:fldCharType="separate"/>
      </w:r>
      <w:r>
        <w:rPr>
          <w:noProof/>
        </w:rPr>
        <w:t>3</w:t>
      </w:r>
      <w:r w:rsidR="00000000">
        <w:rPr>
          <w:noProof/>
        </w:rPr>
        <w:fldChar w:fldCharType="end"/>
      </w:r>
      <w:r>
        <w:t xml:space="preserve"> Decision Tree with Labels</w:t>
      </w:r>
    </w:p>
    <w:p w:rsidR="00200D48" w:rsidRDefault="00200D48" w14:paraId="2724A092" w14:textId="77777777">
      <w:pPr>
        <w:rPr>
          <w:sz w:val="24"/>
          <w:szCs w:val="24"/>
          <w:lang w:eastAsia="zh-TW"/>
        </w:rPr>
      </w:pPr>
      <w:r>
        <w:rPr>
          <w:sz w:val="24"/>
          <w:szCs w:val="24"/>
          <w:lang w:eastAsia="zh-TW"/>
        </w:rPr>
        <w:br w:type="page"/>
      </w:r>
    </w:p>
    <w:p w:rsidR="00856418" w:rsidP="743843D9" w:rsidRDefault="00856418" w14:paraId="234CAD94" w14:textId="0536ECBC">
      <w:pPr>
        <w:rPr>
          <w:sz w:val="24"/>
          <w:szCs w:val="24"/>
          <w:lang w:eastAsia="zh-TW"/>
        </w:rPr>
      </w:pPr>
      <w:r>
        <w:rPr>
          <w:sz w:val="24"/>
          <w:szCs w:val="24"/>
          <w:lang w:eastAsia="zh-TW"/>
        </w:rPr>
        <w:lastRenderedPageBreak/>
        <w:t>Rules of Decision Tree</w:t>
      </w:r>
    </w:p>
    <w:p w:rsidR="00856418" w:rsidP="743843D9" w:rsidRDefault="00856418" w14:paraId="0A11CE54" w14:textId="62E86C50">
      <w:pPr>
        <w:rPr>
          <w:sz w:val="24"/>
          <w:szCs w:val="24"/>
          <w:lang w:eastAsia="zh-TW"/>
        </w:rPr>
      </w:pPr>
      <w:r>
        <w:rPr>
          <w:noProof/>
        </w:rPr>
        <w:drawing>
          <wp:inline distT="0" distB="0" distL="0" distR="0" wp14:anchorId="0990141B" wp14:editId="57927693">
            <wp:extent cx="5943600" cy="1348105"/>
            <wp:effectExtent l="0" t="0" r="0" b="444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48105"/>
                    </a:xfrm>
                    <a:prstGeom prst="rect">
                      <a:avLst/>
                    </a:prstGeom>
                  </pic:spPr>
                </pic:pic>
              </a:graphicData>
            </a:graphic>
          </wp:inline>
        </w:drawing>
      </w:r>
    </w:p>
    <w:p w:rsidR="00856418" w:rsidP="743843D9" w:rsidRDefault="00856418" w14:paraId="75CEFC0B" w14:textId="77777777">
      <w:pPr>
        <w:rPr>
          <w:sz w:val="24"/>
          <w:szCs w:val="24"/>
          <w:lang w:eastAsia="zh-TW"/>
        </w:rPr>
      </w:pPr>
    </w:p>
    <w:p w:rsidR="19CD2192" w:rsidP="743843D9" w:rsidRDefault="19CD2192" w14:paraId="692BA14A" w14:textId="38246ABE">
      <w:pPr>
        <w:pStyle w:val="ab"/>
        <w:numPr>
          <w:ilvl w:val="0"/>
          <w:numId w:val="12"/>
        </w:numPr>
        <w:ind w:leftChars="0"/>
        <w:rPr>
          <w:sz w:val="24"/>
          <w:szCs w:val="24"/>
          <w:lang w:eastAsia="zh-TW"/>
        </w:rPr>
      </w:pPr>
      <w:r w:rsidRPr="743843D9">
        <w:rPr>
          <w:sz w:val="24"/>
          <w:szCs w:val="24"/>
          <w:lang w:eastAsia="zh-TW"/>
        </w:rPr>
        <w:t xml:space="preserve">Minsplit is decided based on the reached AUC result with </w:t>
      </w:r>
      <w:r w:rsidRPr="743843D9" w:rsidR="1C3CB0E7">
        <w:rPr>
          <w:sz w:val="24"/>
          <w:szCs w:val="24"/>
          <w:lang w:eastAsia="zh-TW"/>
        </w:rPr>
        <w:t>the best</w:t>
      </w:r>
      <w:r w:rsidRPr="743843D9">
        <w:rPr>
          <w:sz w:val="24"/>
          <w:szCs w:val="24"/>
          <w:lang w:eastAsia="zh-TW"/>
        </w:rPr>
        <w:t xml:space="preserve"> </w:t>
      </w:r>
      <w:r w:rsidRPr="743843D9" w:rsidR="46EFA676">
        <w:rPr>
          <w:sz w:val="24"/>
          <w:szCs w:val="24"/>
          <w:lang w:eastAsia="zh-TW"/>
        </w:rPr>
        <w:t>closer value.</w:t>
      </w:r>
    </w:p>
    <w:p w:rsidR="46AED1DB" w:rsidP="743843D9" w:rsidRDefault="575A9595" w14:paraId="0828C434" w14:textId="55264542">
      <w:pPr>
        <w:pStyle w:val="ab"/>
        <w:numPr>
          <w:ilvl w:val="0"/>
          <w:numId w:val="12"/>
        </w:numPr>
        <w:ind w:leftChars="0"/>
        <w:rPr>
          <w:sz w:val="24"/>
          <w:szCs w:val="24"/>
          <w:lang w:eastAsia="zh-TW"/>
        </w:rPr>
      </w:pPr>
      <w:r w:rsidRPr="743843D9">
        <w:rPr>
          <w:sz w:val="24"/>
          <w:szCs w:val="24"/>
          <w:lang w:eastAsia="zh-TW"/>
        </w:rPr>
        <w:t>Car prediction is done using decision tree and test data</w:t>
      </w:r>
      <w:r w:rsidRPr="743843D9" w:rsidR="58A3A6D2">
        <w:rPr>
          <w:sz w:val="24"/>
          <w:szCs w:val="24"/>
          <w:lang w:eastAsia="zh-TW"/>
        </w:rPr>
        <w:t xml:space="preserve"> with </w:t>
      </w:r>
      <w:r w:rsidRPr="743843D9" w:rsidR="78876B3C">
        <w:rPr>
          <w:sz w:val="24"/>
          <w:szCs w:val="24"/>
          <w:lang w:eastAsia="zh-TW"/>
        </w:rPr>
        <w:t>predict (</w:t>
      </w:r>
      <w:r w:rsidRPr="743843D9" w:rsidR="58A3A6D2">
        <w:rPr>
          <w:sz w:val="24"/>
          <w:szCs w:val="24"/>
          <w:lang w:eastAsia="zh-TW"/>
        </w:rPr>
        <w:t>) method</w:t>
      </w:r>
    </w:p>
    <w:p w:rsidR="58A3A6D2" w:rsidP="743843D9" w:rsidRDefault="58A3A6D2" w14:paraId="1267CAD5" w14:textId="7C80D3E4">
      <w:pPr>
        <w:pStyle w:val="ab"/>
        <w:numPr>
          <w:ilvl w:val="0"/>
          <w:numId w:val="12"/>
        </w:numPr>
        <w:ind w:leftChars="0"/>
        <w:rPr>
          <w:sz w:val="24"/>
          <w:szCs w:val="24"/>
          <w:lang w:eastAsia="zh-TW"/>
        </w:rPr>
      </w:pPr>
      <w:r w:rsidRPr="743843D9">
        <w:rPr>
          <w:sz w:val="24"/>
          <w:szCs w:val="24"/>
          <w:lang w:eastAsia="zh-TW"/>
        </w:rPr>
        <w:t xml:space="preserve">Predict data is created for </w:t>
      </w:r>
      <w:r w:rsidRPr="743843D9" w:rsidR="44C017EC">
        <w:rPr>
          <w:sz w:val="24"/>
          <w:szCs w:val="24"/>
          <w:lang w:eastAsia="zh-TW"/>
        </w:rPr>
        <w:t>both class and problem.</w:t>
      </w:r>
    </w:p>
    <w:p w:rsidR="783500CB" w:rsidP="743843D9" w:rsidRDefault="783500CB" w14:paraId="51C3F634" w14:textId="472E8595">
      <w:pPr>
        <w:jc w:val="center"/>
        <w:rPr>
          <w:sz w:val="24"/>
          <w:szCs w:val="24"/>
          <w:lang w:eastAsia="zh-TW"/>
        </w:rPr>
      </w:pPr>
      <w:r>
        <w:rPr>
          <w:noProof/>
        </w:rPr>
        <w:drawing>
          <wp:inline distT="0" distB="0" distL="0" distR="0" wp14:anchorId="386814B5" wp14:editId="4224F993">
            <wp:extent cx="4572000" cy="3152775"/>
            <wp:effectExtent l="0" t="0" r="0" b="0"/>
            <wp:docPr id="790475817" name="Picture 790475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152775"/>
                    </a:xfrm>
                    <a:prstGeom prst="rect">
                      <a:avLst/>
                    </a:prstGeom>
                  </pic:spPr>
                </pic:pic>
              </a:graphicData>
            </a:graphic>
          </wp:inline>
        </w:drawing>
      </w:r>
    </w:p>
    <w:p w:rsidR="00200D48" w:rsidRDefault="00200D48" w14:paraId="40E88256" w14:textId="77777777">
      <w:pPr>
        <w:rPr>
          <w:sz w:val="24"/>
          <w:szCs w:val="24"/>
          <w:lang w:eastAsia="zh-TW"/>
        </w:rPr>
      </w:pPr>
      <w:r>
        <w:rPr>
          <w:sz w:val="24"/>
          <w:szCs w:val="24"/>
          <w:lang w:eastAsia="zh-TW"/>
        </w:rPr>
        <w:br w:type="page"/>
      </w:r>
    </w:p>
    <w:p w:rsidR="44C017EC" w:rsidP="743843D9" w:rsidRDefault="44C017EC" w14:paraId="667942E6" w14:textId="4330C453">
      <w:pPr>
        <w:pStyle w:val="ab"/>
        <w:numPr>
          <w:ilvl w:val="0"/>
          <w:numId w:val="12"/>
        </w:numPr>
        <w:ind w:leftChars="0"/>
        <w:rPr>
          <w:sz w:val="24"/>
          <w:szCs w:val="24"/>
          <w:lang w:eastAsia="zh-TW"/>
        </w:rPr>
      </w:pPr>
      <w:r w:rsidRPr="743843D9">
        <w:rPr>
          <w:sz w:val="24"/>
          <w:szCs w:val="24"/>
          <w:lang w:eastAsia="zh-TW"/>
        </w:rPr>
        <w:lastRenderedPageBreak/>
        <w:t>Confusion matrix</w:t>
      </w:r>
      <w:r w:rsidR="00FC5CB3">
        <w:rPr>
          <w:sz w:val="24"/>
          <w:szCs w:val="24"/>
          <w:lang w:eastAsia="zh-TW"/>
        </w:rPr>
        <w:t xml:space="preserve"> and statistics</w:t>
      </w:r>
      <w:r w:rsidR="00827935">
        <w:rPr>
          <w:sz w:val="24"/>
          <w:szCs w:val="24"/>
          <w:lang w:eastAsia="zh-TW"/>
        </w:rPr>
        <w:t xml:space="preserve"> </w:t>
      </w:r>
      <w:r w:rsidR="00827935">
        <w:rPr>
          <w:lang w:eastAsia="zh-TW"/>
        </w:rPr>
        <w:t>(Accuracy, Sensitivity (Recall), Specificity etc.)</w:t>
      </w:r>
      <w:r w:rsidRPr="743843D9">
        <w:rPr>
          <w:sz w:val="24"/>
          <w:szCs w:val="24"/>
          <w:lang w:eastAsia="zh-TW"/>
        </w:rPr>
        <w:t xml:space="preserve"> </w:t>
      </w:r>
      <w:r w:rsidR="00FC5CB3">
        <w:rPr>
          <w:sz w:val="24"/>
          <w:szCs w:val="24"/>
          <w:lang w:eastAsia="zh-TW"/>
        </w:rPr>
        <w:t>are</w:t>
      </w:r>
      <w:r w:rsidRPr="743843D9">
        <w:rPr>
          <w:sz w:val="24"/>
          <w:szCs w:val="24"/>
          <w:lang w:eastAsia="zh-TW"/>
        </w:rPr>
        <w:t xml:space="preserve"> created based on </w:t>
      </w:r>
      <w:r w:rsidRPr="743843D9" w:rsidR="18AA4F7A">
        <w:rPr>
          <w:sz w:val="24"/>
          <w:szCs w:val="24"/>
          <w:lang w:eastAsia="zh-TW"/>
        </w:rPr>
        <w:t xml:space="preserve">test data and predicted class </w:t>
      </w:r>
      <w:r w:rsidRPr="743843D9" w:rsidR="16481174">
        <w:rPr>
          <w:sz w:val="24"/>
          <w:szCs w:val="24"/>
          <w:lang w:eastAsia="zh-TW"/>
        </w:rPr>
        <w:t>results</w:t>
      </w:r>
      <w:r w:rsidRPr="743843D9" w:rsidR="18AA4F7A">
        <w:rPr>
          <w:sz w:val="24"/>
          <w:szCs w:val="24"/>
          <w:lang w:eastAsia="zh-TW"/>
        </w:rPr>
        <w:t>.</w:t>
      </w:r>
    </w:p>
    <w:p w:rsidR="00FC5CB3" w:rsidP="00FC5CB3" w:rsidRDefault="00FC5CB3" w14:paraId="5F7A9C88" w14:textId="03305520">
      <w:pPr>
        <w:pStyle w:val="ab"/>
        <w:ind w:left="720" w:leftChars="0"/>
        <w:rPr>
          <w:sz w:val="24"/>
          <w:szCs w:val="24"/>
          <w:lang w:eastAsia="zh-TW"/>
        </w:rPr>
      </w:pPr>
      <w:r>
        <w:rPr>
          <w:noProof/>
        </w:rPr>
        <w:drawing>
          <wp:inline distT="0" distB="0" distL="0" distR="0" wp14:anchorId="703E5CBA" wp14:editId="23783CF1">
            <wp:extent cx="5353050" cy="4724400"/>
            <wp:effectExtent l="0" t="0" r="0" b="0"/>
            <wp:docPr id="4" name="圖片 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的圖片&#10;&#10;自動產生的描述"/>
                    <pic:cNvPicPr/>
                  </pic:nvPicPr>
                  <pic:blipFill>
                    <a:blip r:embed="rId17"/>
                    <a:stretch>
                      <a:fillRect/>
                    </a:stretch>
                  </pic:blipFill>
                  <pic:spPr>
                    <a:xfrm>
                      <a:off x="0" y="0"/>
                      <a:ext cx="5353050" cy="4724400"/>
                    </a:xfrm>
                    <a:prstGeom prst="rect">
                      <a:avLst/>
                    </a:prstGeom>
                  </pic:spPr>
                </pic:pic>
              </a:graphicData>
            </a:graphic>
          </wp:inline>
        </w:drawing>
      </w:r>
    </w:p>
    <w:p w:rsidR="18AA4F7A" w:rsidP="743843D9" w:rsidRDefault="18AA4F7A" w14:paraId="590F9D38" w14:textId="11DC9B9D">
      <w:pPr>
        <w:pStyle w:val="ab"/>
        <w:numPr>
          <w:ilvl w:val="0"/>
          <w:numId w:val="12"/>
        </w:numPr>
        <w:ind w:leftChars="0"/>
        <w:rPr>
          <w:sz w:val="24"/>
          <w:szCs w:val="24"/>
          <w:lang w:eastAsia="zh-TW"/>
        </w:rPr>
      </w:pPr>
      <w:r w:rsidRPr="743843D9">
        <w:rPr>
          <w:sz w:val="24"/>
          <w:szCs w:val="24"/>
          <w:lang w:eastAsia="zh-TW"/>
        </w:rPr>
        <w:t xml:space="preserve">Multiclass ROC is created using test data and Problem Prediction </w:t>
      </w:r>
      <w:r w:rsidRPr="743843D9" w:rsidR="12E93353">
        <w:rPr>
          <w:sz w:val="24"/>
          <w:szCs w:val="24"/>
          <w:lang w:eastAsia="zh-TW"/>
        </w:rPr>
        <w:t>result</w:t>
      </w:r>
    </w:p>
    <w:p w:rsidR="18AA4F7A" w:rsidP="743843D9" w:rsidRDefault="18AA4F7A" w14:paraId="34D47A42" w14:textId="553B7487">
      <w:pPr>
        <w:pStyle w:val="ab"/>
        <w:numPr>
          <w:ilvl w:val="0"/>
          <w:numId w:val="12"/>
        </w:numPr>
        <w:ind w:leftChars="0"/>
        <w:rPr>
          <w:sz w:val="24"/>
          <w:szCs w:val="24"/>
          <w:lang w:eastAsia="zh-TW"/>
        </w:rPr>
      </w:pPr>
      <w:r w:rsidRPr="743843D9">
        <w:rPr>
          <w:sz w:val="24"/>
          <w:szCs w:val="24"/>
          <w:lang w:eastAsia="zh-TW"/>
        </w:rPr>
        <w:t>Using Multiclass ROC result</w:t>
      </w:r>
      <w:r w:rsidRPr="743843D9" w:rsidR="6CA4A35E">
        <w:rPr>
          <w:sz w:val="24"/>
          <w:szCs w:val="24"/>
          <w:lang w:eastAsia="zh-TW"/>
        </w:rPr>
        <w:t>, Area under Curve is determined</w:t>
      </w:r>
    </w:p>
    <w:p w:rsidR="740F6052" w:rsidP="00200D48" w:rsidRDefault="740F6052" w14:paraId="2A2BE508" w14:textId="5253D052">
      <w:r w:rsidRPr="743843D9">
        <w:rPr>
          <w:rFonts w:ascii="Lucida Console" w:hAnsi="Lucida Console" w:eastAsia="Lucida Console" w:cs="Lucida Console"/>
          <w:color w:val="0000FF"/>
          <w:sz w:val="20"/>
          <w:szCs w:val="20"/>
        </w:rPr>
        <w:t>sum(diag(treeCarCM)/sum(treeCarCM))</w:t>
      </w:r>
      <w:r w:rsidRPr="743843D9">
        <w:rPr>
          <w:rFonts w:ascii="Lucida Console" w:hAnsi="Lucida Console" w:eastAsia="Lucida Console" w:cs="Lucida Console"/>
          <w:color w:val="000000" w:themeColor="text1"/>
          <w:sz w:val="20"/>
          <w:szCs w:val="20"/>
        </w:rPr>
        <w:t>[1] 0.9505814</w:t>
      </w:r>
      <w:r w:rsidRPr="743843D9">
        <w:rPr>
          <w:rFonts w:ascii="Calibri" w:hAnsi="Calibri" w:eastAsia="Calibri" w:cs="Calibri"/>
          <w:sz w:val="24"/>
          <w:szCs w:val="24"/>
        </w:rPr>
        <w:t xml:space="preserve"> </w:t>
      </w:r>
    </w:p>
    <w:p w:rsidR="740F6052" w:rsidP="743843D9" w:rsidRDefault="740F6052" w14:paraId="633046C0" w14:textId="6B04C79F">
      <w:pPr>
        <w:rPr>
          <w:rFonts w:ascii="Calibri" w:hAnsi="Calibri" w:eastAsia="Calibri" w:cs="Calibri"/>
          <w:sz w:val="24"/>
          <w:szCs w:val="24"/>
        </w:rPr>
      </w:pPr>
      <w:r w:rsidRPr="743843D9">
        <w:rPr>
          <w:rFonts w:ascii="Lucida Console" w:hAnsi="Lucida Console" w:eastAsia="Lucida Console" w:cs="Lucida Console"/>
          <w:color w:val="0000FF"/>
          <w:sz w:val="20"/>
          <w:szCs w:val="20"/>
        </w:rPr>
        <w:t>auc(roc.multi)</w:t>
      </w:r>
      <w:r w:rsidRPr="743843D9">
        <w:rPr>
          <w:rFonts w:ascii="Lucida Console" w:hAnsi="Lucida Console" w:eastAsia="Lucida Console" w:cs="Lucida Console"/>
          <w:color w:val="000000" w:themeColor="text1"/>
          <w:sz w:val="20"/>
          <w:szCs w:val="20"/>
        </w:rPr>
        <w:t>Multi-class area under the curve: 0.8878</w:t>
      </w:r>
    </w:p>
    <w:p w:rsidR="00200D48" w:rsidRDefault="00200D48" w14:paraId="632D3547" w14:textId="77777777">
      <w:pPr>
        <w:rPr>
          <w:sz w:val="24"/>
          <w:szCs w:val="24"/>
          <w:lang w:eastAsia="zh-TW"/>
        </w:rPr>
      </w:pPr>
      <w:r>
        <w:rPr>
          <w:sz w:val="24"/>
          <w:szCs w:val="24"/>
          <w:lang w:eastAsia="zh-TW"/>
        </w:rPr>
        <w:br w:type="page"/>
      </w:r>
    </w:p>
    <w:p w:rsidR="6CA4A35E" w:rsidP="743843D9" w:rsidRDefault="6CA4A35E" w14:paraId="2670B229" w14:textId="746BB5E0">
      <w:pPr>
        <w:pStyle w:val="ab"/>
        <w:numPr>
          <w:ilvl w:val="0"/>
          <w:numId w:val="12"/>
        </w:numPr>
        <w:ind w:leftChars="0"/>
        <w:rPr>
          <w:sz w:val="24"/>
          <w:szCs w:val="24"/>
          <w:lang w:eastAsia="zh-TW"/>
        </w:rPr>
      </w:pPr>
      <w:r w:rsidRPr="743843D9">
        <w:rPr>
          <w:sz w:val="24"/>
          <w:szCs w:val="24"/>
          <w:lang w:eastAsia="zh-TW"/>
        </w:rPr>
        <w:lastRenderedPageBreak/>
        <w:t>ROC graph is plotted for each individual classes namely, ACC, UNACC, GOOD, VGOOD</w:t>
      </w:r>
    </w:p>
    <w:p w:rsidR="6CA4A35E" w:rsidP="743843D9" w:rsidRDefault="6CA4A35E" w14:paraId="6E6621E6" w14:textId="5D23AC51">
      <w:pPr>
        <w:rPr>
          <w:sz w:val="24"/>
          <w:szCs w:val="24"/>
          <w:lang w:eastAsia="zh-TW"/>
        </w:rPr>
      </w:pPr>
      <w:r w:rsidRPr="743843D9">
        <w:rPr>
          <w:sz w:val="24"/>
          <w:szCs w:val="24"/>
          <w:lang w:eastAsia="zh-TW"/>
        </w:rPr>
        <w:t>.</w:t>
      </w:r>
    </w:p>
    <w:p w:rsidR="00936435" w:rsidP="00936435" w:rsidRDefault="4321D136" w14:paraId="1C4919BB" w14:textId="77777777">
      <w:pPr>
        <w:keepNext/>
        <w:jc w:val="center"/>
      </w:pPr>
      <w:r>
        <w:rPr>
          <w:noProof/>
        </w:rPr>
        <w:drawing>
          <wp:inline distT="0" distB="0" distL="0" distR="0" wp14:anchorId="5325A16B" wp14:editId="5E226491">
            <wp:extent cx="4572000" cy="3152775"/>
            <wp:effectExtent l="0" t="0" r="0" b="0"/>
            <wp:docPr id="205650147" name="Picture 205650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3152775"/>
                    </a:xfrm>
                    <a:prstGeom prst="rect">
                      <a:avLst/>
                    </a:prstGeom>
                  </pic:spPr>
                </pic:pic>
              </a:graphicData>
            </a:graphic>
          </wp:inline>
        </w:drawing>
      </w:r>
    </w:p>
    <w:p w:rsidR="00936435" w:rsidP="00936435" w:rsidRDefault="00936435" w14:paraId="3B6CD514" w14:textId="1E51854D">
      <w:pPr>
        <w:pStyle w:val="af"/>
        <w:jc w:val="center"/>
      </w:pPr>
      <w:r>
        <w:t xml:space="preserve">Figure </w:t>
      </w:r>
      <w:r w:rsidR="00000000">
        <w:fldChar w:fldCharType="begin"/>
      </w:r>
      <w:r w:rsidR="00000000">
        <w:instrText xml:space="preserve"> SEQ Figure \* ARABIC </w:instrText>
      </w:r>
      <w:r w:rsidR="00000000">
        <w:fldChar w:fldCharType="separate"/>
      </w:r>
      <w:r>
        <w:rPr>
          <w:noProof/>
        </w:rPr>
        <w:t>4</w:t>
      </w:r>
      <w:r w:rsidR="00000000">
        <w:rPr>
          <w:noProof/>
        </w:rPr>
        <w:fldChar w:fldCharType="end"/>
      </w:r>
      <w:r>
        <w:t xml:space="preserve"> ROC Plot</w:t>
      </w:r>
    </w:p>
    <w:p w:rsidR="00936435" w:rsidP="00936435" w:rsidRDefault="4321D136" w14:paraId="1710D50E" w14:textId="77777777">
      <w:pPr>
        <w:keepNext/>
        <w:jc w:val="center"/>
      </w:pPr>
      <w:r>
        <w:rPr>
          <w:noProof/>
        </w:rPr>
        <w:drawing>
          <wp:inline distT="0" distB="0" distL="0" distR="0" wp14:anchorId="3E976A00" wp14:editId="2AEB9034">
            <wp:extent cx="4572000" cy="3152775"/>
            <wp:effectExtent l="0" t="0" r="0" b="0"/>
            <wp:docPr id="316484870" name="Picture 316484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3152775"/>
                    </a:xfrm>
                    <a:prstGeom prst="rect">
                      <a:avLst/>
                    </a:prstGeom>
                  </pic:spPr>
                </pic:pic>
              </a:graphicData>
            </a:graphic>
          </wp:inline>
        </w:drawing>
      </w:r>
    </w:p>
    <w:p w:rsidR="00936435" w:rsidP="00936435" w:rsidRDefault="00936435" w14:paraId="7BCA2F0F" w14:textId="0AC40AEE">
      <w:pPr>
        <w:pStyle w:val="af"/>
        <w:jc w:val="center"/>
      </w:pPr>
      <w:r>
        <w:t xml:space="preserve">Figure </w:t>
      </w:r>
      <w:r w:rsidR="00000000">
        <w:fldChar w:fldCharType="begin"/>
      </w:r>
      <w:r w:rsidR="00000000">
        <w:instrText xml:space="preserve"> SEQ Figure \* ARABIC </w:instrText>
      </w:r>
      <w:r w:rsidR="00000000">
        <w:fldChar w:fldCharType="separate"/>
      </w:r>
      <w:r>
        <w:rPr>
          <w:noProof/>
        </w:rPr>
        <w:t>5</w:t>
      </w:r>
      <w:r w:rsidR="00000000">
        <w:rPr>
          <w:noProof/>
        </w:rPr>
        <w:fldChar w:fldCharType="end"/>
      </w:r>
      <w:r>
        <w:t xml:space="preserve"> ROC Plot</w:t>
      </w:r>
    </w:p>
    <w:p w:rsidR="00936435" w:rsidP="00936435" w:rsidRDefault="4321D136" w14:paraId="7EC7D938" w14:textId="77777777">
      <w:pPr>
        <w:keepNext/>
        <w:jc w:val="center"/>
      </w:pPr>
      <w:r>
        <w:rPr>
          <w:noProof/>
        </w:rPr>
        <w:lastRenderedPageBreak/>
        <w:drawing>
          <wp:inline distT="0" distB="0" distL="0" distR="0" wp14:anchorId="72206624" wp14:editId="37F743B6">
            <wp:extent cx="4572000" cy="3152775"/>
            <wp:effectExtent l="0" t="0" r="0" b="0"/>
            <wp:docPr id="871034285" name="Picture 871034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3152775"/>
                    </a:xfrm>
                    <a:prstGeom prst="rect">
                      <a:avLst/>
                    </a:prstGeom>
                  </pic:spPr>
                </pic:pic>
              </a:graphicData>
            </a:graphic>
          </wp:inline>
        </w:drawing>
      </w:r>
    </w:p>
    <w:p w:rsidR="00936435" w:rsidP="00936435" w:rsidRDefault="00936435" w14:paraId="53E53905" w14:textId="295A6A42">
      <w:pPr>
        <w:pStyle w:val="af"/>
        <w:jc w:val="center"/>
      </w:pPr>
      <w:r>
        <w:t xml:space="preserve">Figure </w:t>
      </w:r>
      <w:r w:rsidR="00000000">
        <w:fldChar w:fldCharType="begin"/>
      </w:r>
      <w:r w:rsidR="00000000">
        <w:instrText xml:space="preserve"> SEQ Figure \* ARABIC </w:instrText>
      </w:r>
      <w:r w:rsidR="00000000">
        <w:fldChar w:fldCharType="separate"/>
      </w:r>
      <w:r>
        <w:rPr>
          <w:noProof/>
        </w:rPr>
        <w:t>6</w:t>
      </w:r>
      <w:r w:rsidR="00000000">
        <w:rPr>
          <w:noProof/>
        </w:rPr>
        <w:fldChar w:fldCharType="end"/>
      </w:r>
      <w:r>
        <w:t xml:space="preserve"> ROC Plot</w:t>
      </w:r>
    </w:p>
    <w:p w:rsidR="00936435" w:rsidP="00936435" w:rsidRDefault="4321D136" w14:paraId="3169226B" w14:textId="77777777">
      <w:pPr>
        <w:keepNext/>
        <w:jc w:val="center"/>
      </w:pPr>
      <w:r>
        <w:rPr>
          <w:noProof/>
        </w:rPr>
        <w:drawing>
          <wp:inline distT="0" distB="0" distL="0" distR="0" wp14:anchorId="2C4931F9" wp14:editId="2AFE7B71">
            <wp:extent cx="4572000" cy="3152775"/>
            <wp:effectExtent l="0" t="0" r="0" b="0"/>
            <wp:docPr id="1905071963" name="Picture 1905071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3152775"/>
                    </a:xfrm>
                    <a:prstGeom prst="rect">
                      <a:avLst/>
                    </a:prstGeom>
                  </pic:spPr>
                </pic:pic>
              </a:graphicData>
            </a:graphic>
          </wp:inline>
        </w:drawing>
      </w:r>
    </w:p>
    <w:p w:rsidR="4321D136" w:rsidP="00936435" w:rsidRDefault="00936435" w14:paraId="1BF29797" w14:textId="707A7E8D">
      <w:pPr>
        <w:pStyle w:val="af"/>
        <w:jc w:val="center"/>
        <w:rPr>
          <w:sz w:val="24"/>
          <w:szCs w:val="24"/>
          <w:lang w:eastAsia="zh-TW"/>
        </w:rPr>
      </w:pPr>
      <w:r>
        <w:t xml:space="preserve">Figure </w:t>
      </w:r>
      <w:r w:rsidR="00000000">
        <w:fldChar w:fldCharType="begin"/>
      </w:r>
      <w:r w:rsidR="00000000">
        <w:instrText xml:space="preserve"> SEQ Figure \* ARABIC </w:instrText>
      </w:r>
      <w:r w:rsidR="00000000">
        <w:fldChar w:fldCharType="separate"/>
      </w:r>
      <w:r>
        <w:rPr>
          <w:noProof/>
        </w:rPr>
        <w:t>7</w:t>
      </w:r>
      <w:r w:rsidR="00000000">
        <w:rPr>
          <w:noProof/>
        </w:rPr>
        <w:fldChar w:fldCharType="end"/>
      </w:r>
      <w:r>
        <w:t xml:space="preserve"> ROC Plot</w:t>
      </w:r>
    </w:p>
    <w:p w:rsidR="002A7D04" w:rsidP="00E85ABC" w:rsidRDefault="002A7D04" w14:paraId="12EAC170" w14:textId="77777777">
      <w:pPr>
        <w:pStyle w:val="2"/>
        <w:rPr>
          <w:rFonts w:hint="eastAsia"/>
        </w:rPr>
      </w:pPr>
    </w:p>
    <w:p w:rsidR="00BA1BB2" w:rsidP="00BA1BB2" w:rsidRDefault="00BA1BB2" w14:paraId="0B3B82A7" w14:textId="77777777">
      <w:r>
        <w:t>Summary</w:t>
      </w:r>
    </w:p>
    <w:p w:rsidRPr="00E33EA4" w:rsidR="00970508" w:rsidRDefault="00BA1BB2" w14:paraId="7D6C8542" w14:textId="495DC0D5">
      <w:pPr>
        <w:rPr>
          <w:rFonts w:hint="eastAsia"/>
        </w:rPr>
      </w:pPr>
      <w:r>
        <w:t>Final model gave accuracy of 9</w:t>
      </w:r>
      <w:r w:rsidR="006333C2">
        <w:t>4</w:t>
      </w:r>
      <w:r>
        <w:t>.</w:t>
      </w:r>
      <w:r w:rsidR="006333C2">
        <w:t>19</w:t>
      </w:r>
      <w:r>
        <w:t>% and AUC of 0</w:t>
      </w:r>
      <w:r w:rsidR="006333C2">
        <w:t xml:space="preserve">.8878 </w:t>
      </w:r>
      <w:r>
        <w:t xml:space="preserve">with parameter </w:t>
      </w:r>
      <w:r w:rsidRPr="00E33EA4" w:rsidR="00E33EA4">
        <w:t>minsplit=6</w:t>
      </w:r>
    </w:p>
    <w:p w:rsidR="00695BF0" w:rsidDel="00B24A1D" w:rsidP="00E85ABC" w:rsidRDefault="00695BF0" w14:paraId="0159D7BE" w14:textId="75955861">
      <w:pPr>
        <w:pStyle w:val="2"/>
        <w:ind w:left="220" w:right="220"/>
      </w:pPr>
      <w:bookmarkStart w:name="_Toc1296239987" w:id="7"/>
      <w:r>
        <w:rPr>
          <w:rFonts w:hint="eastAsia"/>
        </w:rPr>
        <w:lastRenderedPageBreak/>
        <w:t>R</w:t>
      </w:r>
      <w:r>
        <w:t>andom Forest</w:t>
      </w:r>
      <w:r w:rsidR="00CB24FE">
        <w:t xml:space="preserve"> Analysis</w:t>
      </w:r>
      <w:bookmarkEnd w:id="7"/>
    </w:p>
    <w:p w:rsidR="00087574" w:rsidP="00087574" w:rsidRDefault="00087574" w14:paraId="5CADC94C" w14:textId="77DD0920">
      <w:pPr>
        <w:rPr>
          <w:lang w:eastAsia="zh-TW"/>
        </w:rPr>
      </w:pPr>
      <w:r>
        <w:rPr>
          <w:rFonts w:hint="eastAsia"/>
          <w:lang w:eastAsia="zh-TW"/>
        </w:rPr>
        <w:t>R</w:t>
      </w:r>
      <w:r>
        <w:rPr>
          <w:lang w:eastAsia="zh-TW"/>
        </w:rPr>
        <w:t xml:space="preserve">andom Forest algorithm is derived from decision tree algorithm. It contains a collection of decision trees trained on random subsets of features and observations and produce the final result by average the predictions of all the trees. </w:t>
      </w:r>
    </w:p>
    <w:p w:rsidR="004F20BB" w:rsidP="00087574" w:rsidRDefault="004F20BB" w14:paraId="22E5225F" w14:textId="082FF644">
      <w:pPr>
        <w:rPr>
          <w:lang w:eastAsia="zh-TW"/>
        </w:rPr>
      </w:pPr>
    </w:p>
    <w:p w:rsidR="004F20BB" w:rsidP="004F20BB" w:rsidRDefault="004F20BB" w14:paraId="3F5D6C89" w14:textId="453B7D76">
      <w:pPr>
        <w:rPr>
          <w:lang w:eastAsia="zh-TW"/>
        </w:rPr>
      </w:pPr>
      <w:r>
        <w:rPr>
          <w:rFonts w:hint="eastAsia"/>
          <w:lang w:eastAsia="zh-TW"/>
        </w:rPr>
        <w:t>C</w:t>
      </w:r>
      <w:r>
        <w:rPr>
          <w:lang w:eastAsia="zh-TW"/>
        </w:rPr>
        <w:t xml:space="preserve">ompare with original decision tree algorithm, it has advantage of lesser chance to overfit data and  better to handle smaller data set. However, it lose the </w:t>
      </w:r>
      <w:r>
        <w:t xml:space="preserve">interpretability of result but generally yield a better performance compared with a single decision tree. It is the reason to practice </w:t>
      </w:r>
      <w:r>
        <w:rPr>
          <w:rFonts w:hint="eastAsia"/>
          <w:lang w:eastAsia="zh-TW"/>
        </w:rPr>
        <w:t>R</w:t>
      </w:r>
      <w:r>
        <w:rPr>
          <w:lang w:eastAsia="zh-TW"/>
        </w:rPr>
        <w:t>andom Forest algorithm here to discover potential performance gain of prediction model.</w:t>
      </w:r>
    </w:p>
    <w:p w:rsidR="004F20BB" w:rsidP="00F572B9" w:rsidRDefault="004F20BB" w14:paraId="5C8CDEAF" w14:textId="71062E05"/>
    <w:p w:rsidRPr="00A21B84" w:rsidR="00F572B9" w:rsidP="00F572B9" w:rsidRDefault="00F572B9" w14:paraId="3A9AFEE6" w14:textId="77777777">
      <w:pPr>
        <w:rPr>
          <w:b/>
          <w:bCs/>
        </w:rPr>
      </w:pPr>
      <w:r w:rsidRPr="00A21B84">
        <w:rPr>
          <w:b/>
          <w:bCs/>
        </w:rPr>
        <w:t>Methodology</w:t>
      </w:r>
    </w:p>
    <w:p w:rsidR="00F572B9" w:rsidP="00F572B9" w:rsidRDefault="00F572B9" w14:paraId="6731937F" w14:textId="77777777">
      <w:pPr>
        <w:pStyle w:val="ab"/>
        <w:widowControl w:val="0"/>
        <w:numPr>
          <w:ilvl w:val="0"/>
          <w:numId w:val="11"/>
        </w:numPr>
        <w:spacing w:after="0" w:line="240" w:lineRule="auto"/>
        <w:ind w:leftChars="0"/>
      </w:pPr>
      <w:r>
        <w:rPr>
          <w:rFonts w:hint="eastAsia"/>
        </w:rPr>
        <w:t>Da</w:t>
      </w:r>
      <w:r>
        <w:t>ta handling</w:t>
      </w:r>
    </w:p>
    <w:p w:rsidR="00F572B9" w:rsidP="00F572B9" w:rsidRDefault="00F572B9" w14:paraId="73F45616" w14:textId="1CD66772">
      <w:r>
        <w:rPr>
          <w:rFonts w:hint="eastAsia"/>
        </w:rPr>
        <w:t>D</w:t>
      </w:r>
      <w:r>
        <w:t xml:space="preserve">ata will be split </w:t>
      </w:r>
      <w:r w:rsidR="00FA2B88">
        <w:t>in</w:t>
      </w:r>
      <w:r>
        <w:t>to training (80 %) and testing (20%) set.</w:t>
      </w:r>
    </w:p>
    <w:p w:rsidR="00F572B9" w:rsidP="00F572B9" w:rsidRDefault="00F572B9" w14:paraId="7F9779DB" w14:textId="77777777"/>
    <w:p w:rsidR="00F572B9" w:rsidP="00F572B9" w:rsidRDefault="00F572B9" w14:paraId="712ACE1A" w14:textId="77777777">
      <w:pPr>
        <w:pStyle w:val="ab"/>
        <w:widowControl w:val="0"/>
        <w:numPr>
          <w:ilvl w:val="0"/>
          <w:numId w:val="11"/>
        </w:numPr>
        <w:spacing w:after="0" w:line="240" w:lineRule="auto"/>
        <w:ind w:leftChars="0"/>
      </w:pPr>
      <w:r>
        <w:t>Hyperparameter tuning</w:t>
      </w:r>
    </w:p>
    <w:p w:rsidR="00F572B9" w:rsidP="00970508" w:rsidRDefault="00F572B9" w14:paraId="1231ABEA" w14:textId="77777777">
      <w:pPr>
        <w:widowControl w:val="0"/>
        <w:spacing w:after="0" w:line="240" w:lineRule="auto"/>
        <w:ind w:left="440" w:leftChars="200"/>
      </w:pPr>
      <w:r>
        <w:t>“mtry” parameter</w:t>
      </w:r>
    </w:p>
    <w:p w:rsidR="00502D2D" w:rsidP="00502D2D" w:rsidRDefault="00502D2D" w14:paraId="169CFC36" w14:textId="2E94BA10">
      <w:pPr>
        <w:pStyle w:val="ab"/>
        <w:ind w:leftChars="0"/>
      </w:pPr>
      <w:r>
        <w:t xml:space="preserve">It </w:t>
      </w:r>
      <w:r w:rsidRPr="008E2F97">
        <w:t>controls the number of randomly selected features that are used to determine the best split at each node</w:t>
      </w:r>
      <w:r>
        <w:t>. i.e</w:t>
      </w:r>
      <w:r w:rsidR="00512218">
        <w:t>.,</w:t>
      </w:r>
      <w:r>
        <w:t xml:space="preserve"> the level of fitting of the algorithm.</w:t>
      </w:r>
    </w:p>
    <w:p w:rsidR="00502D2D" w:rsidP="00502D2D" w:rsidRDefault="00502D2D" w14:paraId="1F84730B" w14:textId="3BA6D4DB">
      <w:pPr>
        <w:pStyle w:val="ab"/>
        <w:ind w:leftChars="0"/>
      </w:pPr>
      <w:r>
        <w:t xml:space="preserve"> </w:t>
      </w:r>
    </w:p>
    <w:p w:rsidRPr="001E6AA5" w:rsidR="00502D2D" w:rsidP="00502D2D" w:rsidRDefault="00502D2D" w14:paraId="104E546C" w14:textId="2FF18411">
      <w:pPr>
        <w:pStyle w:val="ab"/>
        <w:ind w:leftChars="0"/>
      </w:pPr>
      <w:r>
        <w:t>tuneRF() is used in tuning the parameter:</w:t>
      </w:r>
      <w:r w:rsidDel="00870382">
        <w:t xml:space="preserve"> </w:t>
      </w:r>
    </w:p>
    <w:p w:rsidR="00F572B9" w:rsidP="00F572B9" w:rsidRDefault="00F572B9" w14:paraId="76585881" w14:textId="77777777"/>
    <w:p w:rsidR="00010F9D" w:rsidP="00010F9D" w:rsidRDefault="00010F9D" w14:paraId="5D11EABE" w14:textId="77777777">
      <w:pPr>
        <w:pStyle w:val="HTML"/>
        <w:shd w:val="clear" w:color="auto" w:fill="FFFFFF"/>
        <w:wordWrap w:val="0"/>
        <w:rPr>
          <w:rStyle w:val="gnd-iwgdn2b"/>
          <w:rFonts w:ascii="Lucida Console" w:hAnsi="Lucida Console" w:eastAsiaTheme="majorEastAsia"/>
          <w:color w:val="0000FF"/>
        </w:rPr>
      </w:pPr>
      <w:r>
        <w:rPr>
          <w:rStyle w:val="gnd-iwgdo3b"/>
          <w:rFonts w:ascii="Lucida Console" w:hAnsi="Lucida Console"/>
          <w:color w:val="0000FF"/>
        </w:rPr>
        <w:t xml:space="preserve">&gt; </w:t>
      </w:r>
      <w:r>
        <w:rPr>
          <w:rStyle w:val="gnd-iwgdn2b"/>
          <w:rFonts w:ascii="Lucida Console" w:hAnsi="Lucida Console" w:eastAsiaTheme="majorEastAsia"/>
          <w:color w:val="0000FF"/>
        </w:rPr>
        <w:t>model &lt;- tuneRF(train[,1:6], train[,7] , mtryStart = 2)</w:t>
      </w:r>
    </w:p>
    <w:p w:rsidR="00010F9D" w:rsidP="00010F9D" w:rsidRDefault="00010F9D" w14:paraId="13676799" w14:textId="77777777">
      <w:pPr>
        <w:pStyle w:val="HTML"/>
        <w:shd w:val="clear" w:color="auto" w:fill="FFFFFF"/>
        <w:wordWrap w:val="0"/>
        <w:rPr>
          <w:rStyle w:val="gnd-iwgdh3b"/>
          <w:rFonts w:ascii="Lucida Console" w:hAnsi="Lucida Console"/>
          <w:color w:val="000000"/>
          <w:bdr w:val="none" w:color="auto" w:sz="0" w:space="0" w:frame="1"/>
        </w:rPr>
      </w:pPr>
      <w:r>
        <w:rPr>
          <w:rStyle w:val="gnd-iwgdh3b"/>
          <w:rFonts w:ascii="Lucida Console" w:hAnsi="Lucida Console"/>
          <w:color w:val="000000"/>
          <w:bdr w:val="none" w:color="auto" w:sz="0" w:space="0" w:frame="1"/>
        </w:rPr>
        <w:t xml:space="preserve">mtry = 2  OOB error = 5.56% </w:t>
      </w:r>
    </w:p>
    <w:p w:rsidR="00010F9D" w:rsidP="00010F9D" w:rsidRDefault="00010F9D" w14:paraId="00FE13A1" w14:textId="77777777">
      <w:pPr>
        <w:pStyle w:val="HTML"/>
        <w:shd w:val="clear" w:color="auto" w:fill="FFFFFF"/>
        <w:wordWrap w:val="0"/>
        <w:rPr>
          <w:rStyle w:val="gnd-iwgdh3b"/>
          <w:rFonts w:ascii="Lucida Console" w:hAnsi="Lucida Console"/>
          <w:color w:val="000000"/>
          <w:bdr w:val="none" w:color="auto" w:sz="0" w:space="0" w:frame="1"/>
        </w:rPr>
      </w:pPr>
      <w:r>
        <w:rPr>
          <w:rStyle w:val="gnd-iwgdh3b"/>
          <w:rFonts w:ascii="Lucida Console" w:hAnsi="Lucida Console"/>
          <w:color w:val="000000"/>
          <w:bdr w:val="none" w:color="auto" w:sz="0" w:space="0" w:frame="1"/>
        </w:rPr>
        <w:t>Searching left ...</w:t>
      </w:r>
    </w:p>
    <w:p w:rsidR="00010F9D" w:rsidP="00010F9D" w:rsidRDefault="00010F9D" w14:paraId="2E43C010" w14:textId="77777777">
      <w:pPr>
        <w:pStyle w:val="HTML"/>
        <w:shd w:val="clear" w:color="auto" w:fill="FFFFFF"/>
        <w:wordWrap w:val="0"/>
        <w:rPr>
          <w:rStyle w:val="gnd-iwgdh3b"/>
          <w:rFonts w:ascii="Lucida Console" w:hAnsi="Lucida Console"/>
          <w:color w:val="000000"/>
          <w:bdr w:val="none" w:color="auto" w:sz="0" w:space="0" w:frame="1"/>
        </w:rPr>
      </w:pPr>
      <w:r>
        <w:rPr>
          <w:rStyle w:val="gnd-iwgdh3b"/>
          <w:rFonts w:ascii="Lucida Console" w:hAnsi="Lucida Console"/>
          <w:color w:val="000000"/>
          <w:bdr w:val="none" w:color="auto" w:sz="0" w:space="0" w:frame="1"/>
        </w:rPr>
        <w:t xml:space="preserve">mtry = 1 </w:t>
      </w:r>
      <w:r>
        <w:rPr>
          <w:rStyle w:val="gnd-iwgdh3b"/>
          <w:rFonts w:ascii="Lucida Console" w:hAnsi="Lucida Console"/>
          <w:color w:val="000000"/>
          <w:bdr w:val="none" w:color="auto" w:sz="0" w:space="0" w:frame="1"/>
        </w:rPr>
        <w:tab/>
      </w:r>
      <w:r>
        <w:rPr>
          <w:rStyle w:val="gnd-iwgdh3b"/>
          <w:rFonts w:ascii="Lucida Console" w:hAnsi="Lucida Console"/>
          <w:color w:val="000000"/>
          <w:bdr w:val="none" w:color="auto" w:sz="0" w:space="0" w:frame="1"/>
        </w:rPr>
        <w:t xml:space="preserve">OOB error = 26.45% </w:t>
      </w:r>
    </w:p>
    <w:p w:rsidR="00010F9D" w:rsidP="00010F9D" w:rsidRDefault="00010F9D" w14:paraId="782BDE9B" w14:textId="77777777">
      <w:pPr>
        <w:pStyle w:val="HTML"/>
        <w:shd w:val="clear" w:color="auto" w:fill="FFFFFF"/>
        <w:wordWrap w:val="0"/>
        <w:rPr>
          <w:rStyle w:val="gnd-iwgdh3b"/>
          <w:rFonts w:ascii="Lucida Console" w:hAnsi="Lucida Console"/>
          <w:color w:val="000000"/>
          <w:bdr w:val="none" w:color="auto" w:sz="0" w:space="0" w:frame="1"/>
        </w:rPr>
      </w:pPr>
      <w:r>
        <w:rPr>
          <w:rStyle w:val="gnd-iwgdh3b"/>
          <w:rFonts w:ascii="Lucida Console" w:hAnsi="Lucida Console"/>
          <w:color w:val="000000"/>
          <w:bdr w:val="none" w:color="auto" w:sz="0" w:space="0" w:frame="1"/>
        </w:rPr>
        <w:t xml:space="preserve">-3.753247 0.05 </w:t>
      </w:r>
    </w:p>
    <w:p w:rsidR="00010F9D" w:rsidP="00010F9D" w:rsidRDefault="00010F9D" w14:paraId="4607DFE0" w14:textId="77777777">
      <w:pPr>
        <w:pStyle w:val="HTML"/>
        <w:shd w:val="clear" w:color="auto" w:fill="FFFFFF"/>
        <w:wordWrap w:val="0"/>
        <w:rPr>
          <w:rStyle w:val="gnd-iwgdh3b"/>
          <w:rFonts w:ascii="Lucida Console" w:hAnsi="Lucida Console"/>
          <w:color w:val="000000"/>
          <w:bdr w:val="none" w:color="auto" w:sz="0" w:space="0" w:frame="1"/>
        </w:rPr>
      </w:pPr>
      <w:r>
        <w:rPr>
          <w:rStyle w:val="gnd-iwgdh3b"/>
          <w:rFonts w:ascii="Lucida Console" w:hAnsi="Lucida Console"/>
          <w:color w:val="000000"/>
          <w:bdr w:val="none" w:color="auto" w:sz="0" w:space="0" w:frame="1"/>
        </w:rPr>
        <w:t>Searching right ...</w:t>
      </w:r>
    </w:p>
    <w:p w:rsidR="00010F9D" w:rsidP="00010F9D" w:rsidRDefault="00010F9D" w14:paraId="37246479" w14:textId="77777777">
      <w:pPr>
        <w:pStyle w:val="HTML"/>
        <w:shd w:val="clear" w:color="auto" w:fill="FFFFFF"/>
        <w:wordWrap w:val="0"/>
        <w:rPr>
          <w:rStyle w:val="gnd-iwgdh3b"/>
          <w:rFonts w:ascii="Lucida Console" w:hAnsi="Lucida Console"/>
          <w:color w:val="000000"/>
          <w:bdr w:val="none" w:color="auto" w:sz="0" w:space="0" w:frame="1"/>
        </w:rPr>
      </w:pPr>
      <w:r>
        <w:rPr>
          <w:rStyle w:val="gnd-iwgdh3b"/>
          <w:rFonts w:ascii="Lucida Console" w:hAnsi="Lucida Console"/>
          <w:color w:val="000000"/>
          <w:bdr w:val="none" w:color="auto" w:sz="0" w:space="0" w:frame="1"/>
        </w:rPr>
        <w:t xml:space="preserve">mtry = 4 </w:t>
      </w:r>
      <w:r>
        <w:rPr>
          <w:rStyle w:val="gnd-iwgdh3b"/>
          <w:rFonts w:ascii="Lucida Console" w:hAnsi="Lucida Console"/>
          <w:color w:val="000000"/>
          <w:bdr w:val="none" w:color="auto" w:sz="0" w:space="0" w:frame="1"/>
        </w:rPr>
        <w:tab/>
      </w:r>
      <w:r>
        <w:rPr>
          <w:rStyle w:val="gnd-iwgdh3b"/>
          <w:rFonts w:ascii="Lucida Console" w:hAnsi="Lucida Console"/>
          <w:color w:val="000000"/>
          <w:bdr w:val="none" w:color="auto" w:sz="0" w:space="0" w:frame="1"/>
        </w:rPr>
        <w:t xml:space="preserve">OOB error = 2.75% </w:t>
      </w:r>
    </w:p>
    <w:p w:rsidR="00010F9D" w:rsidP="00010F9D" w:rsidRDefault="00010F9D" w14:paraId="0A2F5678" w14:textId="77777777">
      <w:pPr>
        <w:pStyle w:val="HTML"/>
        <w:shd w:val="clear" w:color="auto" w:fill="FFFFFF"/>
        <w:wordWrap w:val="0"/>
        <w:rPr>
          <w:rStyle w:val="gnd-iwgdh3b"/>
          <w:rFonts w:ascii="Lucida Console" w:hAnsi="Lucida Console"/>
          <w:color w:val="000000"/>
          <w:bdr w:val="none" w:color="auto" w:sz="0" w:space="0" w:frame="1"/>
        </w:rPr>
      </w:pPr>
      <w:r>
        <w:rPr>
          <w:rStyle w:val="gnd-iwgdh3b"/>
          <w:rFonts w:ascii="Lucida Console" w:hAnsi="Lucida Console"/>
          <w:color w:val="000000"/>
          <w:bdr w:val="none" w:color="auto" w:sz="0" w:space="0" w:frame="1"/>
        </w:rPr>
        <w:t xml:space="preserve">0.5064935 0.05 </w:t>
      </w:r>
    </w:p>
    <w:p w:rsidR="00010F9D" w:rsidP="00010F9D" w:rsidRDefault="00010F9D" w14:paraId="5514EB45" w14:textId="77777777">
      <w:pPr>
        <w:pStyle w:val="HTML"/>
        <w:shd w:val="clear" w:color="auto" w:fill="FFFFFF"/>
        <w:wordWrap w:val="0"/>
        <w:rPr>
          <w:rStyle w:val="gnd-iwgdh3b"/>
          <w:rFonts w:ascii="Lucida Console" w:hAnsi="Lucida Console"/>
          <w:color w:val="000000"/>
          <w:bdr w:val="none" w:color="auto" w:sz="0" w:space="0" w:frame="1"/>
        </w:rPr>
      </w:pPr>
      <w:r>
        <w:rPr>
          <w:rStyle w:val="gnd-iwgdh3b"/>
          <w:rFonts w:ascii="Lucida Console" w:hAnsi="Lucida Console"/>
          <w:color w:val="000000"/>
          <w:bdr w:val="none" w:color="auto" w:sz="0" w:space="0" w:frame="1"/>
        </w:rPr>
        <w:t xml:space="preserve">mtry = 6 </w:t>
      </w:r>
      <w:r>
        <w:rPr>
          <w:rStyle w:val="gnd-iwgdh3b"/>
          <w:rFonts w:ascii="Lucida Console" w:hAnsi="Lucida Console"/>
          <w:color w:val="000000"/>
          <w:bdr w:val="none" w:color="auto" w:sz="0" w:space="0" w:frame="1"/>
        </w:rPr>
        <w:tab/>
      </w:r>
      <w:r>
        <w:rPr>
          <w:rStyle w:val="gnd-iwgdh3b"/>
          <w:rFonts w:ascii="Lucida Console" w:hAnsi="Lucida Console"/>
          <w:color w:val="000000"/>
          <w:bdr w:val="none" w:color="auto" w:sz="0" w:space="0" w:frame="1"/>
        </w:rPr>
        <w:t xml:space="preserve">OOB error = 2.67% </w:t>
      </w:r>
    </w:p>
    <w:p w:rsidR="00010F9D" w:rsidP="00010F9D" w:rsidRDefault="00010F9D" w14:paraId="1E92A051" w14:textId="77777777">
      <w:pPr>
        <w:pStyle w:val="HTML"/>
        <w:shd w:val="clear" w:color="auto" w:fill="FFFFFF"/>
        <w:wordWrap w:val="0"/>
        <w:rPr>
          <w:rFonts w:ascii="Lucida Console" w:hAnsi="Lucida Console"/>
          <w:color w:val="000000"/>
        </w:rPr>
      </w:pPr>
      <w:r>
        <w:rPr>
          <w:rStyle w:val="gnd-iwgdh3b"/>
          <w:rFonts w:ascii="Lucida Console" w:hAnsi="Lucida Console"/>
          <w:color w:val="000000"/>
          <w:bdr w:val="none" w:color="auto" w:sz="0" w:space="0" w:frame="1"/>
        </w:rPr>
        <w:t xml:space="preserve">0.02631579 0.05 </w:t>
      </w:r>
    </w:p>
    <w:p w:rsidR="00010F9D" w:rsidP="00010F9D" w:rsidRDefault="00010F9D" w14:paraId="7A1D0CA1" w14:textId="77777777"/>
    <w:p w:rsidR="00936435" w:rsidP="00936435" w:rsidRDefault="00010F9D" w14:paraId="7C753D19" w14:textId="77777777">
      <w:pPr>
        <w:keepNext/>
      </w:pPr>
      <w:r w:rsidRPr="005E6537">
        <w:rPr>
          <w:noProof/>
        </w:rPr>
        <w:lastRenderedPageBreak/>
        <w:drawing>
          <wp:inline distT="0" distB="0" distL="0" distR="0" wp14:anchorId="2B57F7BB" wp14:editId="68C78198">
            <wp:extent cx="5943600" cy="4607560"/>
            <wp:effectExtent l="0" t="0" r="0" b="254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607560"/>
                    </a:xfrm>
                    <a:prstGeom prst="rect">
                      <a:avLst/>
                    </a:prstGeom>
                  </pic:spPr>
                </pic:pic>
              </a:graphicData>
            </a:graphic>
          </wp:inline>
        </w:drawing>
      </w:r>
    </w:p>
    <w:p w:rsidRPr="00BB15FC" w:rsidR="00010F9D" w:rsidP="00936435" w:rsidRDefault="00936435" w14:paraId="6A7A60E9" w14:textId="07E15C48">
      <w:pPr>
        <w:pStyle w:val="af"/>
        <w:jc w:val="center"/>
      </w:pPr>
      <w:r>
        <w:t xml:space="preserve">Figure </w:t>
      </w:r>
      <w:r w:rsidR="00000000">
        <w:fldChar w:fldCharType="begin"/>
      </w:r>
      <w:r w:rsidR="00000000">
        <w:instrText xml:space="preserve"> SEQ Figure \* ARABIC </w:instrText>
      </w:r>
      <w:r w:rsidR="00000000">
        <w:fldChar w:fldCharType="separate"/>
      </w:r>
      <w:r>
        <w:rPr>
          <w:noProof/>
        </w:rPr>
        <w:t>8</w:t>
      </w:r>
      <w:r w:rsidR="00000000">
        <w:rPr>
          <w:noProof/>
        </w:rPr>
        <w:fldChar w:fldCharType="end"/>
      </w:r>
      <w:r>
        <w:t xml:space="preserve"> Error Plot vs mtry</w:t>
      </w:r>
    </w:p>
    <w:p w:rsidR="00F572B9" w:rsidP="00970508" w:rsidRDefault="00010F9D" w14:paraId="5571E510" w14:textId="185BE124">
      <w:pPr>
        <w:ind w:left="220" w:right="220"/>
      </w:pPr>
      <w:r>
        <w:rPr>
          <w:rFonts w:hint="eastAsia"/>
        </w:rPr>
        <w:t>W</w:t>
      </w:r>
      <w:r>
        <w:t xml:space="preserve">e see </w:t>
      </w:r>
      <w:r w:rsidRPr="00DB2661">
        <w:rPr>
          <w:highlight w:val="green"/>
        </w:rPr>
        <w:t>mtry = 6</w:t>
      </w:r>
      <w:r>
        <w:t xml:space="preserve"> have the l</w:t>
      </w:r>
      <w:r w:rsidRPr="00A21B84">
        <w:rPr>
          <w:u w:val="single"/>
        </w:rPr>
        <w:t>owest OOB Error</w:t>
      </w:r>
      <w:r>
        <w:t>, so it is the optimal value.</w:t>
      </w:r>
    </w:p>
    <w:p w:rsidR="00970508" w:rsidP="00970508" w:rsidRDefault="00970508" w14:paraId="7645E614" w14:textId="77777777">
      <w:pPr>
        <w:ind w:left="220" w:right="220"/>
      </w:pPr>
    </w:p>
    <w:p w:rsidR="001F645B" w:rsidP="001F645B" w:rsidRDefault="001F645B" w14:paraId="229A1640" w14:textId="2CECD34B">
      <w:pPr>
        <w:pStyle w:val="ab"/>
        <w:widowControl w:val="0"/>
        <w:numPr>
          <w:ilvl w:val="1"/>
          <w:numId w:val="11"/>
        </w:numPr>
        <w:spacing w:after="0" w:line="240" w:lineRule="auto"/>
        <w:ind w:leftChars="0"/>
      </w:pPr>
      <w:r>
        <w:t>“nodesize” parameter</w:t>
      </w:r>
    </w:p>
    <w:p w:rsidR="001F645B" w:rsidP="001F645B" w:rsidRDefault="001F645B" w14:paraId="0C545970" w14:textId="0DA5E2F8">
      <w:r w:rsidRPr="00B12EC7">
        <w:t xml:space="preserve">This parameter specifies the minimum of </w:t>
      </w:r>
      <w:r>
        <w:t xml:space="preserve">terminal nodes </w:t>
      </w:r>
      <w:r w:rsidRPr="00B12EC7">
        <w:t xml:space="preserve">in the tree. </w:t>
      </w:r>
      <w:r>
        <w:t>Smaller</w:t>
      </w:r>
      <w:r w:rsidRPr="00B12EC7">
        <w:t xml:space="preserve"> </w:t>
      </w:r>
      <w:r>
        <w:t>“</w:t>
      </w:r>
      <w:r w:rsidRPr="00B12EC7">
        <w:t>nodesize</w:t>
      </w:r>
      <w:r>
        <w:t>”</w:t>
      </w:r>
      <w:r w:rsidRPr="00B12EC7">
        <w:t xml:space="preserve"> value </w:t>
      </w:r>
      <w:r>
        <w:t xml:space="preserve">results higher </w:t>
      </w:r>
      <w:r w:rsidRPr="00B12EC7">
        <w:t>predictive accuracy</w:t>
      </w:r>
      <w:r>
        <w:t xml:space="preserve"> but </w:t>
      </w:r>
      <w:r>
        <w:rPr>
          <w:rFonts w:hint="eastAsia"/>
          <w:lang w:eastAsia="zh-TW"/>
        </w:rPr>
        <w:t>m</w:t>
      </w:r>
      <w:r>
        <w:rPr>
          <w:lang w:eastAsia="zh-TW"/>
        </w:rPr>
        <w:t>ay</w:t>
      </w:r>
      <w:r>
        <w:t xml:space="preserve"> cause </w:t>
      </w:r>
      <w:r w:rsidRPr="00B12EC7">
        <w:t>overfitting</w:t>
      </w:r>
      <w:r>
        <w:t>.</w:t>
      </w:r>
    </w:p>
    <w:p w:rsidR="001F645B" w:rsidP="001F645B" w:rsidRDefault="001F645B" w14:paraId="1AF7DC68" w14:textId="5A56E0C1"/>
    <w:p w:rsidR="001F645B" w:rsidP="001F645B" w:rsidRDefault="001F645B" w14:paraId="31CF3688" w14:textId="4221511D">
      <w:pPr>
        <w:rPr>
          <w:lang w:eastAsia="zh-TW"/>
        </w:rPr>
      </w:pPr>
      <w:r>
        <w:rPr>
          <w:lang w:eastAsia="zh-TW"/>
        </w:rPr>
        <w:t xml:space="preserve">Random Forest models with different setting are built and tried to predict data in the test data set. The table above contains the confusion matrices and accuracy of these models. We can see </w:t>
      </w:r>
      <w:r w:rsidRPr="00DB2661">
        <w:rPr>
          <w:highlight w:val="green"/>
          <w:lang w:eastAsia="zh-TW"/>
        </w:rPr>
        <w:t>node size =1</w:t>
      </w:r>
      <w:r>
        <w:rPr>
          <w:lang w:eastAsia="zh-TW"/>
        </w:rPr>
        <w:t xml:space="preserve"> have the best accuracy, so it will become the optimal parameter. </w:t>
      </w:r>
    </w:p>
    <w:p w:rsidR="00970508" w:rsidP="7AD232F0" w:rsidRDefault="00970508" w14:paraId="33B2FD22" w14:textId="37D34D53">
      <w:pPr>
        <w:rPr>
          <w:lang w:eastAsia="zh-TW"/>
        </w:rPr>
      </w:pPr>
    </w:p>
    <w:p w:rsidR="00970508" w:rsidP="7AD232F0" w:rsidRDefault="00970508" w14:paraId="0470B366" w14:textId="533565F2">
      <w:pPr>
        <w:rPr>
          <w:lang w:eastAsia="zh-TW"/>
        </w:rPr>
      </w:pPr>
    </w:p>
    <w:p w:rsidR="00970508" w:rsidP="001F645B" w:rsidRDefault="00970508" w14:paraId="6F0C00A1" w14:textId="1BAA8871">
      <w:pPr>
        <w:rPr>
          <w:lang w:eastAsia="zh-TW"/>
        </w:rPr>
      </w:pPr>
    </w:p>
    <w:tbl>
      <w:tblPr>
        <w:tblStyle w:val="ac"/>
        <w:tblW w:w="0" w:type="auto"/>
        <w:tblLook w:val="04A0" w:firstRow="1" w:lastRow="0" w:firstColumn="1" w:lastColumn="0" w:noHBand="0" w:noVBand="1"/>
      </w:tblPr>
      <w:tblGrid>
        <w:gridCol w:w="3196"/>
        <w:gridCol w:w="3047"/>
        <w:gridCol w:w="3107"/>
      </w:tblGrid>
      <w:tr w:rsidR="001F645B" w14:paraId="12E06499" w14:textId="77777777">
        <w:tc>
          <w:tcPr>
            <w:tcW w:w="3092" w:type="dxa"/>
          </w:tcPr>
          <w:p w:rsidR="001F645B" w:rsidRDefault="001F645B" w14:paraId="756BD472" w14:textId="77777777">
            <w:pPr>
              <w:rPr>
                <w:lang w:eastAsia="zh-TW"/>
              </w:rPr>
            </w:pPr>
            <w:r>
              <w:rPr>
                <w:lang w:eastAsia="zh-TW"/>
              </w:rPr>
              <w:lastRenderedPageBreak/>
              <w:t>Node size = 1</w:t>
            </w:r>
          </w:p>
        </w:tc>
        <w:tc>
          <w:tcPr>
            <w:tcW w:w="3117" w:type="dxa"/>
          </w:tcPr>
          <w:p w:rsidR="001F645B" w:rsidRDefault="001F645B" w14:paraId="44C21FD6" w14:textId="77777777">
            <w:r>
              <w:rPr>
                <w:lang w:eastAsia="zh-TW"/>
              </w:rPr>
              <w:t>Node size =  5</w:t>
            </w:r>
          </w:p>
        </w:tc>
        <w:tc>
          <w:tcPr>
            <w:tcW w:w="3141" w:type="dxa"/>
          </w:tcPr>
          <w:p w:rsidR="001F645B" w:rsidRDefault="001F645B" w14:paraId="664C297C" w14:textId="77777777">
            <w:r>
              <w:rPr>
                <w:lang w:eastAsia="zh-TW"/>
              </w:rPr>
              <w:t>Node size =  10</w:t>
            </w:r>
          </w:p>
        </w:tc>
      </w:tr>
      <w:tr w:rsidR="001F645B" w14:paraId="4734BB4F" w14:textId="77777777">
        <w:tc>
          <w:tcPr>
            <w:tcW w:w="3092" w:type="dxa"/>
          </w:tcPr>
          <w:p w:rsidR="001F645B" w:rsidRDefault="001F645B" w14:paraId="4580004C" w14:textId="77777777">
            <w:r>
              <w:rPr>
                <w:noProof/>
              </w:rPr>
              <w:drawing>
                <wp:inline distT="0" distB="0" distL="0" distR="0" wp14:anchorId="090C41DC" wp14:editId="36473C43">
                  <wp:extent cx="1895475" cy="1409700"/>
                  <wp:effectExtent l="0" t="0" r="9525" b="0"/>
                  <wp:docPr id="2" name="圖片 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文字 的圖片&#10;&#10;自動產生的描述"/>
                          <pic:cNvPicPr/>
                        </pic:nvPicPr>
                        <pic:blipFill>
                          <a:blip r:embed="rId23"/>
                          <a:stretch>
                            <a:fillRect/>
                          </a:stretch>
                        </pic:blipFill>
                        <pic:spPr>
                          <a:xfrm>
                            <a:off x="0" y="0"/>
                            <a:ext cx="1895475" cy="1409700"/>
                          </a:xfrm>
                          <a:prstGeom prst="rect">
                            <a:avLst/>
                          </a:prstGeom>
                        </pic:spPr>
                      </pic:pic>
                    </a:graphicData>
                  </a:graphic>
                </wp:inline>
              </w:drawing>
            </w:r>
          </w:p>
        </w:tc>
        <w:tc>
          <w:tcPr>
            <w:tcW w:w="3117" w:type="dxa"/>
          </w:tcPr>
          <w:p w:rsidR="001F645B" w:rsidRDefault="001F645B" w14:paraId="5A983EB9" w14:textId="77777777">
            <w:r>
              <w:rPr>
                <w:noProof/>
              </w:rPr>
              <w:drawing>
                <wp:inline distT="0" distB="0" distL="0" distR="0" wp14:anchorId="65DF97AD" wp14:editId="4DCAB0AC">
                  <wp:extent cx="1800225" cy="1428750"/>
                  <wp:effectExtent l="0" t="0" r="9525" b="0"/>
                  <wp:docPr id="3" name="圖片 3"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文字 的圖片&#10;&#10;自動產生的描述"/>
                          <pic:cNvPicPr/>
                        </pic:nvPicPr>
                        <pic:blipFill>
                          <a:blip r:embed="rId24"/>
                          <a:stretch>
                            <a:fillRect/>
                          </a:stretch>
                        </pic:blipFill>
                        <pic:spPr>
                          <a:xfrm>
                            <a:off x="0" y="0"/>
                            <a:ext cx="1800225" cy="1428750"/>
                          </a:xfrm>
                          <a:prstGeom prst="rect">
                            <a:avLst/>
                          </a:prstGeom>
                        </pic:spPr>
                      </pic:pic>
                    </a:graphicData>
                  </a:graphic>
                </wp:inline>
              </w:drawing>
            </w:r>
          </w:p>
        </w:tc>
        <w:tc>
          <w:tcPr>
            <w:tcW w:w="3141" w:type="dxa"/>
          </w:tcPr>
          <w:p w:rsidR="001F645B" w:rsidRDefault="001F645B" w14:paraId="1DAB1441" w14:textId="77777777">
            <w:r>
              <w:rPr>
                <w:noProof/>
              </w:rPr>
              <w:drawing>
                <wp:inline distT="0" distB="0" distL="0" distR="0" wp14:anchorId="73E894BE" wp14:editId="3C9F2A32">
                  <wp:extent cx="1847850" cy="1409700"/>
                  <wp:effectExtent l="0" t="0" r="0" b="0"/>
                  <wp:docPr id="5" name="圖片 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文字 的圖片&#10;&#10;自動產生的描述"/>
                          <pic:cNvPicPr/>
                        </pic:nvPicPr>
                        <pic:blipFill>
                          <a:blip r:embed="rId25"/>
                          <a:stretch>
                            <a:fillRect/>
                          </a:stretch>
                        </pic:blipFill>
                        <pic:spPr>
                          <a:xfrm>
                            <a:off x="0" y="0"/>
                            <a:ext cx="1847850" cy="1409700"/>
                          </a:xfrm>
                          <a:prstGeom prst="rect">
                            <a:avLst/>
                          </a:prstGeom>
                        </pic:spPr>
                      </pic:pic>
                    </a:graphicData>
                  </a:graphic>
                </wp:inline>
              </w:drawing>
            </w:r>
          </w:p>
        </w:tc>
      </w:tr>
    </w:tbl>
    <w:p w:rsidR="001F645B" w:rsidP="001F645B" w:rsidRDefault="001F645B" w14:paraId="3DA354FB" w14:textId="77777777"/>
    <w:p w:rsidRPr="009627D1" w:rsidR="001F645B" w:rsidP="001F645B" w:rsidRDefault="001F645B" w14:paraId="5747EA42" w14:textId="7B83B56A">
      <w:pPr>
        <w:rPr>
          <w:b/>
          <w:bCs/>
        </w:rPr>
      </w:pPr>
      <w:r>
        <w:rPr>
          <w:b/>
          <w:bCs/>
        </w:rPr>
        <w:t>O</w:t>
      </w:r>
      <w:r w:rsidRPr="009627D1">
        <w:rPr>
          <w:b/>
          <w:bCs/>
        </w:rPr>
        <w:t>ptimal model</w:t>
      </w:r>
    </w:p>
    <w:p w:rsidR="001F645B" w:rsidP="001F645B" w:rsidRDefault="001F645B" w14:paraId="7CF2CC9E" w14:textId="5D255319">
      <w:r>
        <w:rPr>
          <w:lang w:eastAsia="zh-TW"/>
        </w:rPr>
        <w:t xml:space="preserve">The </w:t>
      </w:r>
      <w:r w:rsidR="00EA2C60">
        <w:rPr>
          <w:lang w:eastAsia="zh-TW"/>
        </w:rPr>
        <w:t>hyperparameter</w:t>
      </w:r>
      <w:r>
        <w:rPr>
          <w:lang w:eastAsia="zh-TW"/>
        </w:rPr>
        <w:t xml:space="preserve"> tuning </w:t>
      </w:r>
      <w:r w:rsidRPr="00DB2661">
        <w:rPr>
          <w:u w:val="single"/>
          <w:lang w:eastAsia="zh-TW"/>
        </w:rPr>
        <w:t>yield mtry = 6 and node size = 1</w:t>
      </w:r>
      <w:r>
        <w:rPr>
          <w:lang w:eastAsia="zh-TW"/>
        </w:rPr>
        <w:t xml:space="preserve"> the optimal value for the random forest model. Here </w:t>
      </w:r>
      <w:r w:rsidR="00EA2C60">
        <w:rPr>
          <w:lang w:eastAsia="zh-TW"/>
        </w:rPr>
        <w:t>are</w:t>
      </w:r>
      <w:r>
        <w:rPr>
          <w:lang w:eastAsia="zh-TW"/>
        </w:rPr>
        <w:t xml:space="preserve"> the details of model:</w:t>
      </w:r>
    </w:p>
    <w:p w:rsidR="001F645B" w:rsidP="001F645B" w:rsidRDefault="001F645B" w14:paraId="71B0A76D" w14:textId="70CA17F9"/>
    <w:p w:rsidR="001F645B" w:rsidP="001F645B" w:rsidRDefault="001F645B" w14:paraId="19B8BB75" w14:textId="7EAB2DC0">
      <w:pPr>
        <w:rPr>
          <w:lang w:eastAsia="zh-TW"/>
        </w:rPr>
      </w:pPr>
      <w:r>
        <w:rPr>
          <w:rFonts w:hint="eastAsia"/>
          <w:lang w:eastAsia="zh-TW"/>
        </w:rPr>
        <w:t>C</w:t>
      </w:r>
      <w:r>
        <w:rPr>
          <w:lang w:eastAsia="zh-TW"/>
        </w:rPr>
        <w:t>onfusion Matrix and Statistics (Accuracy, Sensitivity (Recall), Specificity etc.)</w:t>
      </w:r>
    </w:p>
    <w:p w:rsidR="00F70357" w:rsidP="002D7AF6" w:rsidRDefault="007F3DCD" w14:paraId="3A7F02B2" w14:textId="297E407B">
      <w:pPr>
        <w:rPr>
          <w:lang w:eastAsia="zh-TW"/>
        </w:rPr>
      </w:pPr>
      <w:r>
        <w:rPr>
          <w:noProof/>
        </w:rPr>
        <w:drawing>
          <wp:inline distT="0" distB="0" distL="0" distR="0" wp14:anchorId="6B7C678D" wp14:editId="5A3C648E">
            <wp:extent cx="5324474" cy="4819652"/>
            <wp:effectExtent l="0" t="0" r="9525" b="0"/>
            <wp:docPr id="11" name="圖片 1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1"/>
                    <pic:cNvPicPr/>
                  </pic:nvPicPr>
                  <pic:blipFill>
                    <a:blip r:embed="rId26">
                      <a:extLst>
                        <a:ext uri="{28A0092B-C50C-407E-A947-70E740481C1C}">
                          <a14:useLocalDpi xmlns:a14="http://schemas.microsoft.com/office/drawing/2010/main" val="0"/>
                        </a:ext>
                      </a:extLst>
                    </a:blip>
                    <a:stretch>
                      <a:fillRect/>
                    </a:stretch>
                  </pic:blipFill>
                  <pic:spPr>
                    <a:xfrm>
                      <a:off x="0" y="0"/>
                      <a:ext cx="5324474" cy="4819652"/>
                    </a:xfrm>
                    <a:prstGeom prst="rect">
                      <a:avLst/>
                    </a:prstGeom>
                  </pic:spPr>
                </pic:pic>
              </a:graphicData>
            </a:graphic>
          </wp:inline>
        </w:drawing>
      </w:r>
    </w:p>
    <w:p w:rsidR="00F70357" w:rsidP="002D7AF6" w:rsidRDefault="005E10E4" w14:paraId="550FB773" w14:textId="268FF003">
      <w:pPr>
        <w:rPr>
          <w:lang w:eastAsia="zh-TW"/>
        </w:rPr>
      </w:pPr>
      <w:r>
        <w:rPr>
          <w:rFonts w:hint="eastAsia"/>
          <w:lang w:eastAsia="zh-TW"/>
        </w:rPr>
        <w:lastRenderedPageBreak/>
        <w:t>V</w:t>
      </w:r>
      <w:r>
        <w:rPr>
          <w:lang w:eastAsia="zh-TW"/>
        </w:rPr>
        <w:t>ariable Importance</w:t>
      </w:r>
    </w:p>
    <w:p w:rsidR="005E10E4" w:rsidP="002D7AF6" w:rsidRDefault="007F3DCD" w14:paraId="7A176F2F" w14:textId="200E71EA">
      <w:pPr>
        <w:rPr>
          <w:lang w:eastAsia="zh-TW"/>
        </w:rPr>
      </w:pPr>
      <w:r>
        <w:rPr>
          <w:noProof/>
        </w:rPr>
        <w:drawing>
          <wp:inline distT="0" distB="0" distL="0" distR="0" wp14:anchorId="6534EA5C" wp14:editId="182582B8">
            <wp:extent cx="2228850" cy="1266825"/>
            <wp:effectExtent l="0" t="0" r="0" b="9525"/>
            <wp:docPr id="16" name="圖片 16"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6"/>
                    <pic:cNvPicPr/>
                  </pic:nvPicPr>
                  <pic:blipFill>
                    <a:blip r:embed="rId27">
                      <a:extLst>
                        <a:ext uri="{28A0092B-C50C-407E-A947-70E740481C1C}">
                          <a14:useLocalDpi xmlns:a14="http://schemas.microsoft.com/office/drawing/2010/main" val="0"/>
                        </a:ext>
                      </a:extLst>
                    </a:blip>
                    <a:stretch>
                      <a:fillRect/>
                    </a:stretch>
                  </pic:blipFill>
                  <pic:spPr>
                    <a:xfrm>
                      <a:off x="0" y="0"/>
                      <a:ext cx="2228850" cy="1266825"/>
                    </a:xfrm>
                    <a:prstGeom prst="rect">
                      <a:avLst/>
                    </a:prstGeom>
                  </pic:spPr>
                </pic:pic>
              </a:graphicData>
            </a:graphic>
          </wp:inline>
        </w:drawing>
      </w:r>
    </w:p>
    <w:p w:rsidR="00D119F1" w:rsidP="00D119F1" w:rsidRDefault="00AA112E" w14:paraId="136D1C09" w14:textId="77777777">
      <w:pPr>
        <w:keepNext/>
      </w:pPr>
      <w:r>
        <w:rPr>
          <w:noProof/>
        </w:rPr>
        <w:drawing>
          <wp:inline distT="0" distB="0" distL="0" distR="0" wp14:anchorId="39B4383B" wp14:editId="4157125D">
            <wp:extent cx="5943600" cy="4761230"/>
            <wp:effectExtent l="0" t="0" r="0" b="127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7"/>
                    <pic:cNvPicPr/>
                  </pic:nvPicPr>
                  <pic:blipFill>
                    <a:blip r:embed="rId28">
                      <a:extLst>
                        <a:ext uri="{28A0092B-C50C-407E-A947-70E740481C1C}">
                          <a14:useLocalDpi xmlns:a14="http://schemas.microsoft.com/office/drawing/2010/main" val="0"/>
                        </a:ext>
                      </a:extLst>
                    </a:blip>
                    <a:stretch>
                      <a:fillRect/>
                    </a:stretch>
                  </pic:blipFill>
                  <pic:spPr>
                    <a:xfrm>
                      <a:off x="0" y="0"/>
                      <a:ext cx="5943600" cy="4761230"/>
                    </a:xfrm>
                    <a:prstGeom prst="rect">
                      <a:avLst/>
                    </a:prstGeom>
                  </pic:spPr>
                </pic:pic>
              </a:graphicData>
            </a:graphic>
          </wp:inline>
        </w:drawing>
      </w:r>
    </w:p>
    <w:p w:rsidR="006B007C" w:rsidP="00D119F1" w:rsidRDefault="00D119F1" w14:paraId="5E7CCDF5" w14:textId="139564FC">
      <w:pPr>
        <w:pStyle w:val="af"/>
        <w:jc w:val="center"/>
        <w:rPr>
          <w:lang w:eastAsia="zh-TW"/>
        </w:rPr>
      </w:pPr>
      <w:r>
        <w:t xml:space="preserve">Figure </w:t>
      </w:r>
      <w:r w:rsidR="00000000">
        <w:fldChar w:fldCharType="begin"/>
      </w:r>
      <w:r w:rsidR="00000000">
        <w:instrText xml:space="preserve"> SEQ Figure \* ARABIC </w:instrText>
      </w:r>
      <w:r w:rsidR="00000000">
        <w:fldChar w:fldCharType="separate"/>
      </w:r>
      <w:r>
        <w:rPr>
          <w:noProof/>
        </w:rPr>
        <w:t>9</w:t>
      </w:r>
      <w:r w:rsidR="00000000">
        <w:rPr>
          <w:noProof/>
        </w:rPr>
        <w:fldChar w:fldCharType="end"/>
      </w:r>
      <w:r>
        <w:t xml:space="preserve"> Variable Importance</w:t>
      </w:r>
    </w:p>
    <w:p w:rsidR="00970508" w:rsidRDefault="00970508" w14:paraId="41F2017B" w14:textId="77777777">
      <w:pPr>
        <w:rPr>
          <w:lang w:eastAsia="zh-TW"/>
        </w:rPr>
      </w:pPr>
      <w:r>
        <w:rPr>
          <w:lang w:eastAsia="zh-TW"/>
        </w:rPr>
        <w:br w:type="page"/>
      </w:r>
    </w:p>
    <w:p w:rsidR="00006DC7" w:rsidP="002D7AF6" w:rsidRDefault="00006DC7" w14:paraId="73895ABE" w14:textId="2348FBD6">
      <w:pPr>
        <w:rPr>
          <w:lang w:eastAsia="zh-TW"/>
        </w:rPr>
      </w:pPr>
      <w:r>
        <w:rPr>
          <w:rFonts w:hint="eastAsia"/>
          <w:lang w:eastAsia="zh-TW"/>
        </w:rPr>
        <w:lastRenderedPageBreak/>
        <w:t>P</w:t>
      </w:r>
      <w:r>
        <w:rPr>
          <w:lang w:eastAsia="zh-TW"/>
        </w:rPr>
        <w:t>lot of a Single Tree</w:t>
      </w:r>
      <w:r w:rsidR="006A2BED">
        <w:rPr>
          <w:lang w:eastAsia="zh-TW"/>
        </w:rPr>
        <w:t xml:space="preserve"> </w:t>
      </w:r>
      <w:r>
        <w:rPr>
          <w:lang w:eastAsia="zh-TW"/>
        </w:rPr>
        <w:t xml:space="preserve">in </w:t>
      </w:r>
      <w:r w:rsidR="00E510E4">
        <w:rPr>
          <w:lang w:eastAsia="zh-TW"/>
        </w:rPr>
        <w:t xml:space="preserve">the </w:t>
      </w:r>
      <w:r>
        <w:rPr>
          <w:lang w:eastAsia="zh-TW"/>
        </w:rPr>
        <w:t>Random</w:t>
      </w:r>
      <w:r w:rsidR="00E510E4">
        <w:rPr>
          <w:lang w:eastAsia="zh-TW"/>
        </w:rPr>
        <w:t xml:space="preserve"> Forecast model</w:t>
      </w:r>
    </w:p>
    <w:p w:rsidR="00435F20" w:rsidP="00435F20" w:rsidRDefault="006A2BED" w14:paraId="418523EC" w14:textId="77777777">
      <w:pPr>
        <w:keepNext/>
      </w:pPr>
      <w:r>
        <w:rPr>
          <w:noProof/>
        </w:rPr>
        <w:drawing>
          <wp:inline distT="0" distB="0" distL="0" distR="0" wp14:anchorId="4991CA04" wp14:editId="49CF9A7A">
            <wp:extent cx="5943600" cy="4192270"/>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192270"/>
                    </a:xfrm>
                    <a:prstGeom prst="rect">
                      <a:avLst/>
                    </a:prstGeom>
                  </pic:spPr>
                </pic:pic>
              </a:graphicData>
            </a:graphic>
          </wp:inline>
        </w:drawing>
      </w:r>
    </w:p>
    <w:p w:rsidR="00E510E4" w:rsidP="00435F20" w:rsidRDefault="00435F20" w14:paraId="7B7D216C" w14:textId="1B0B07FE">
      <w:pPr>
        <w:pStyle w:val="af"/>
        <w:jc w:val="center"/>
        <w:rPr>
          <w:lang w:eastAsia="zh-TW"/>
        </w:rPr>
      </w:pPr>
      <w:r>
        <w:t xml:space="preserve">Figure </w:t>
      </w:r>
      <w:r w:rsidR="00000000">
        <w:fldChar w:fldCharType="begin"/>
      </w:r>
      <w:r w:rsidR="00000000">
        <w:instrText xml:space="preserve"> SEQ Figure \* ARABIC </w:instrText>
      </w:r>
      <w:r w:rsidR="00000000">
        <w:fldChar w:fldCharType="separate"/>
      </w:r>
      <w:r>
        <w:rPr>
          <w:noProof/>
        </w:rPr>
        <w:t>10</w:t>
      </w:r>
      <w:r w:rsidR="00000000">
        <w:rPr>
          <w:noProof/>
        </w:rPr>
        <w:fldChar w:fldCharType="end"/>
      </w:r>
      <w:r>
        <w:t xml:space="preserve"> Sample Tree Diagram</w:t>
      </w:r>
    </w:p>
    <w:p w:rsidR="005E10E4" w:rsidP="002D7AF6" w:rsidRDefault="005E10E4" w14:paraId="3C85F63F" w14:textId="77777777">
      <w:pPr>
        <w:rPr>
          <w:lang w:eastAsia="zh-TW"/>
        </w:rPr>
      </w:pPr>
    </w:p>
    <w:p w:rsidR="00970508" w:rsidRDefault="00970508" w14:paraId="4A91DB7D" w14:textId="77777777">
      <w:pPr>
        <w:rPr>
          <w:lang w:eastAsia="zh-TW"/>
        </w:rPr>
      </w:pPr>
      <w:r>
        <w:rPr>
          <w:lang w:eastAsia="zh-TW"/>
        </w:rPr>
        <w:br w:type="page"/>
      </w:r>
    </w:p>
    <w:p w:rsidR="008F55D0" w:rsidP="002D7AF6" w:rsidRDefault="008F55D0" w14:paraId="046ABA54" w14:textId="7C2FA31F">
      <w:pPr>
        <w:rPr>
          <w:lang w:eastAsia="zh-TW"/>
        </w:rPr>
      </w:pPr>
      <w:r>
        <w:rPr>
          <w:rFonts w:hint="eastAsia"/>
          <w:lang w:eastAsia="zh-TW"/>
        </w:rPr>
        <w:lastRenderedPageBreak/>
        <w:t>R</w:t>
      </w:r>
      <w:r>
        <w:rPr>
          <w:lang w:eastAsia="zh-TW"/>
        </w:rPr>
        <w:t>OC</w:t>
      </w:r>
      <w:r w:rsidR="00CD16C5">
        <w:rPr>
          <w:lang w:eastAsia="zh-TW"/>
        </w:rPr>
        <w:t xml:space="preserve"> (</w:t>
      </w:r>
      <w:r w:rsidRPr="00CD16C5" w:rsidR="00CD16C5">
        <w:rPr>
          <w:lang w:eastAsia="zh-TW"/>
        </w:rPr>
        <w:t>Receiver Operating Characteristics</w:t>
      </w:r>
      <w:r w:rsidR="00CD16C5">
        <w:rPr>
          <w:lang w:eastAsia="zh-TW"/>
        </w:rPr>
        <w:t>) Curve</w:t>
      </w:r>
    </w:p>
    <w:p w:rsidR="007D5866" w:rsidP="00F572B9" w:rsidRDefault="00B22EAF" w14:paraId="50E445A1" w14:textId="60FF60D1">
      <w:r>
        <w:rPr>
          <w:lang w:eastAsia="zh-TW"/>
        </w:rPr>
        <w:t>ROC for Unacc Class</w:t>
      </w:r>
    </w:p>
    <w:p w:rsidR="00435F20" w:rsidP="00435F20" w:rsidRDefault="17BD9F85" w14:paraId="3E67B873" w14:textId="77777777">
      <w:pPr>
        <w:keepNext/>
      </w:pPr>
      <w:r>
        <w:rPr>
          <w:noProof/>
        </w:rPr>
        <w:drawing>
          <wp:inline distT="0" distB="0" distL="0" distR="0" wp14:anchorId="63938ABE" wp14:editId="33A0D3E5">
            <wp:extent cx="5943600" cy="4761230"/>
            <wp:effectExtent l="0" t="0" r="0" b="127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
                    <pic:cNvPicPr/>
                  </pic:nvPicPr>
                  <pic:blipFill>
                    <a:blip r:embed="rId30">
                      <a:extLst>
                        <a:ext uri="{28A0092B-C50C-407E-A947-70E740481C1C}">
                          <a14:useLocalDpi xmlns:a14="http://schemas.microsoft.com/office/drawing/2010/main" val="0"/>
                        </a:ext>
                      </a:extLst>
                    </a:blip>
                    <a:stretch>
                      <a:fillRect/>
                    </a:stretch>
                  </pic:blipFill>
                  <pic:spPr>
                    <a:xfrm>
                      <a:off x="0" y="0"/>
                      <a:ext cx="5943600" cy="4761230"/>
                    </a:xfrm>
                    <a:prstGeom prst="rect">
                      <a:avLst/>
                    </a:prstGeom>
                  </pic:spPr>
                </pic:pic>
              </a:graphicData>
            </a:graphic>
          </wp:inline>
        </w:drawing>
      </w:r>
    </w:p>
    <w:p w:rsidR="00DA64C2" w:rsidP="00435F20" w:rsidRDefault="00435F20" w14:paraId="287E5749" w14:textId="61BA3EE6">
      <w:pPr>
        <w:pStyle w:val="af"/>
        <w:jc w:val="center"/>
      </w:pPr>
      <w:r>
        <w:t xml:space="preserve">Figure </w:t>
      </w:r>
      <w:r w:rsidR="00000000">
        <w:fldChar w:fldCharType="begin"/>
      </w:r>
      <w:r w:rsidR="00000000">
        <w:instrText xml:space="preserve"> SEQ Figure \* ARABIC </w:instrText>
      </w:r>
      <w:r w:rsidR="00000000">
        <w:fldChar w:fldCharType="separate"/>
      </w:r>
      <w:r>
        <w:rPr>
          <w:noProof/>
        </w:rPr>
        <w:t>11</w:t>
      </w:r>
      <w:r w:rsidR="00000000">
        <w:rPr>
          <w:noProof/>
        </w:rPr>
        <w:fldChar w:fldCharType="end"/>
      </w:r>
      <w:r>
        <w:t xml:space="preserve"> ROC Plot</w:t>
      </w:r>
    </w:p>
    <w:p w:rsidR="00970508" w:rsidRDefault="00970508" w14:paraId="53EADD75" w14:textId="77777777">
      <w:r>
        <w:br w:type="page"/>
      </w:r>
    </w:p>
    <w:p w:rsidR="00B22EAF" w:rsidP="00B22EAF" w:rsidRDefault="00B22EAF" w14:paraId="07A4928E" w14:textId="3B054312">
      <w:pPr>
        <w:rPr>
          <w:lang w:eastAsia="zh-TW"/>
        </w:rPr>
      </w:pPr>
      <w:r>
        <w:rPr>
          <w:lang w:eastAsia="zh-TW"/>
        </w:rPr>
        <w:lastRenderedPageBreak/>
        <w:t>ROC for Acc Class</w:t>
      </w:r>
    </w:p>
    <w:p w:rsidR="00435F20" w:rsidP="00435F20" w:rsidRDefault="17BD9F85" w14:paraId="1AD650DA" w14:textId="77777777">
      <w:pPr>
        <w:keepNext/>
      </w:pPr>
      <w:r>
        <w:rPr>
          <w:noProof/>
        </w:rPr>
        <w:drawing>
          <wp:inline distT="0" distB="0" distL="0" distR="0" wp14:anchorId="3217755A" wp14:editId="7DEEFF2F">
            <wp:extent cx="5943600" cy="4761230"/>
            <wp:effectExtent l="0" t="0" r="0" b="127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7"/>
                    <pic:cNvPicPr/>
                  </pic:nvPicPr>
                  <pic:blipFill>
                    <a:blip r:embed="rId31">
                      <a:extLst>
                        <a:ext uri="{28A0092B-C50C-407E-A947-70E740481C1C}">
                          <a14:useLocalDpi xmlns:a14="http://schemas.microsoft.com/office/drawing/2010/main" val="0"/>
                        </a:ext>
                      </a:extLst>
                    </a:blip>
                    <a:stretch>
                      <a:fillRect/>
                    </a:stretch>
                  </pic:blipFill>
                  <pic:spPr>
                    <a:xfrm>
                      <a:off x="0" y="0"/>
                      <a:ext cx="5943600" cy="4761230"/>
                    </a:xfrm>
                    <a:prstGeom prst="rect">
                      <a:avLst/>
                    </a:prstGeom>
                  </pic:spPr>
                </pic:pic>
              </a:graphicData>
            </a:graphic>
          </wp:inline>
        </w:drawing>
      </w:r>
    </w:p>
    <w:p w:rsidR="00B22EAF" w:rsidP="00435F20" w:rsidRDefault="00435F20" w14:paraId="4C11FF4B" w14:textId="1010FF8C">
      <w:pPr>
        <w:pStyle w:val="af"/>
        <w:jc w:val="center"/>
        <w:rPr>
          <w:lang w:eastAsia="zh-TW"/>
        </w:rPr>
      </w:pPr>
      <w:r>
        <w:t xml:space="preserve">Figure </w:t>
      </w:r>
      <w:r w:rsidR="00000000">
        <w:fldChar w:fldCharType="begin"/>
      </w:r>
      <w:r w:rsidR="00000000">
        <w:instrText xml:space="preserve"> SEQ Figure \* ARABIC </w:instrText>
      </w:r>
      <w:r w:rsidR="00000000">
        <w:fldChar w:fldCharType="separate"/>
      </w:r>
      <w:r>
        <w:rPr>
          <w:noProof/>
        </w:rPr>
        <w:t>12</w:t>
      </w:r>
      <w:r w:rsidR="00000000">
        <w:rPr>
          <w:noProof/>
        </w:rPr>
        <w:fldChar w:fldCharType="end"/>
      </w:r>
      <w:r w:rsidRPr="00A56E52">
        <w:t xml:space="preserve"> ROC Plot</w:t>
      </w:r>
    </w:p>
    <w:p w:rsidR="00970508" w:rsidRDefault="00970508" w14:paraId="25C403AC" w14:textId="77777777">
      <w:pPr>
        <w:rPr>
          <w:lang w:eastAsia="zh-TW"/>
        </w:rPr>
      </w:pPr>
      <w:r>
        <w:rPr>
          <w:lang w:eastAsia="zh-TW"/>
        </w:rPr>
        <w:br w:type="page"/>
      </w:r>
    </w:p>
    <w:p w:rsidR="00B22EAF" w:rsidP="00B22EAF" w:rsidRDefault="00B22EAF" w14:paraId="3AEF4E0D" w14:textId="743EBC20">
      <w:pPr>
        <w:rPr>
          <w:lang w:eastAsia="zh-TW"/>
        </w:rPr>
      </w:pPr>
      <w:r>
        <w:rPr>
          <w:lang w:eastAsia="zh-TW"/>
        </w:rPr>
        <w:lastRenderedPageBreak/>
        <w:t>ROC for Good Class</w:t>
      </w:r>
    </w:p>
    <w:p w:rsidR="00435F20" w:rsidP="00435F20" w:rsidRDefault="00B22EAF" w14:paraId="7AB46305" w14:textId="77777777">
      <w:pPr>
        <w:keepNext/>
      </w:pPr>
      <w:r w:rsidRPr="00B22EAF">
        <w:rPr>
          <w:noProof/>
          <w:lang w:eastAsia="zh-TW"/>
        </w:rPr>
        <w:drawing>
          <wp:inline distT="0" distB="0" distL="0" distR="0" wp14:anchorId="3671D9A2" wp14:editId="5841FD70">
            <wp:extent cx="5943600" cy="4761230"/>
            <wp:effectExtent l="0" t="0" r="0" b="127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761230"/>
                    </a:xfrm>
                    <a:prstGeom prst="rect">
                      <a:avLst/>
                    </a:prstGeom>
                  </pic:spPr>
                </pic:pic>
              </a:graphicData>
            </a:graphic>
          </wp:inline>
        </w:drawing>
      </w:r>
    </w:p>
    <w:p w:rsidR="00B22EAF" w:rsidP="00435F20" w:rsidRDefault="00435F20" w14:paraId="288360D1" w14:textId="38E8E264">
      <w:pPr>
        <w:pStyle w:val="af"/>
        <w:jc w:val="center"/>
        <w:rPr>
          <w:lang w:eastAsia="zh-TW"/>
        </w:rPr>
      </w:pPr>
      <w:r>
        <w:t xml:space="preserve">Figure </w:t>
      </w:r>
      <w:r w:rsidR="00000000">
        <w:fldChar w:fldCharType="begin"/>
      </w:r>
      <w:r w:rsidR="00000000">
        <w:instrText xml:space="preserve"> SEQ Figure \* ARABIC </w:instrText>
      </w:r>
      <w:r w:rsidR="00000000">
        <w:fldChar w:fldCharType="separate"/>
      </w:r>
      <w:r>
        <w:rPr>
          <w:noProof/>
        </w:rPr>
        <w:t>13</w:t>
      </w:r>
      <w:r w:rsidR="00000000">
        <w:rPr>
          <w:noProof/>
        </w:rPr>
        <w:fldChar w:fldCharType="end"/>
      </w:r>
      <w:r w:rsidRPr="00E32E34">
        <w:t xml:space="preserve"> ROC Plot</w:t>
      </w:r>
    </w:p>
    <w:p w:rsidR="00970508" w:rsidRDefault="00970508" w14:paraId="4D97417B" w14:textId="77777777">
      <w:pPr>
        <w:rPr>
          <w:lang w:eastAsia="zh-TW"/>
        </w:rPr>
      </w:pPr>
      <w:r>
        <w:rPr>
          <w:lang w:eastAsia="zh-TW"/>
        </w:rPr>
        <w:br w:type="page"/>
      </w:r>
    </w:p>
    <w:p w:rsidR="00B22EAF" w:rsidP="00B22EAF" w:rsidRDefault="00B22EAF" w14:paraId="778483B9" w14:textId="6BCDB4A0">
      <w:pPr>
        <w:rPr>
          <w:lang w:eastAsia="zh-TW"/>
        </w:rPr>
      </w:pPr>
      <w:r>
        <w:rPr>
          <w:lang w:eastAsia="zh-TW"/>
        </w:rPr>
        <w:lastRenderedPageBreak/>
        <w:t>ROC for Vgood Class</w:t>
      </w:r>
    </w:p>
    <w:p w:rsidR="00435F20" w:rsidP="00435F20" w:rsidRDefault="17BD9F85" w14:paraId="362C5EF7" w14:textId="77777777">
      <w:pPr>
        <w:keepNext/>
      </w:pPr>
      <w:r>
        <w:rPr>
          <w:noProof/>
        </w:rPr>
        <w:drawing>
          <wp:inline distT="0" distB="0" distL="0" distR="0" wp14:anchorId="30C87171" wp14:editId="5C6373E7">
            <wp:extent cx="5943600" cy="4761230"/>
            <wp:effectExtent l="0" t="0" r="0" b="127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0"/>
                    <pic:cNvPicPr/>
                  </pic:nvPicPr>
                  <pic:blipFill>
                    <a:blip r:embed="rId33">
                      <a:extLst>
                        <a:ext uri="{28A0092B-C50C-407E-A947-70E740481C1C}">
                          <a14:useLocalDpi xmlns:a14="http://schemas.microsoft.com/office/drawing/2010/main" val="0"/>
                        </a:ext>
                      </a:extLst>
                    </a:blip>
                    <a:stretch>
                      <a:fillRect/>
                    </a:stretch>
                  </pic:blipFill>
                  <pic:spPr>
                    <a:xfrm>
                      <a:off x="0" y="0"/>
                      <a:ext cx="5943600" cy="4761230"/>
                    </a:xfrm>
                    <a:prstGeom prst="rect">
                      <a:avLst/>
                    </a:prstGeom>
                  </pic:spPr>
                </pic:pic>
              </a:graphicData>
            </a:graphic>
          </wp:inline>
        </w:drawing>
      </w:r>
    </w:p>
    <w:p w:rsidR="003C7D73" w:rsidP="00970508" w:rsidRDefault="00435F20" w14:paraId="36FF8954" w14:textId="31D7E8F5">
      <w:pPr>
        <w:pStyle w:val="af"/>
        <w:jc w:val="center"/>
      </w:pPr>
      <w:r>
        <w:t xml:space="preserve">Figure </w:t>
      </w:r>
      <w:r w:rsidR="00000000">
        <w:fldChar w:fldCharType="begin"/>
      </w:r>
      <w:r w:rsidR="00000000">
        <w:instrText xml:space="preserve"> SEQ Figure \* ARABIC </w:instrText>
      </w:r>
      <w:r w:rsidR="00000000">
        <w:fldChar w:fldCharType="separate"/>
      </w:r>
      <w:r>
        <w:rPr>
          <w:noProof/>
        </w:rPr>
        <w:t>14</w:t>
      </w:r>
      <w:r w:rsidR="00000000">
        <w:rPr>
          <w:noProof/>
        </w:rPr>
        <w:fldChar w:fldCharType="end"/>
      </w:r>
      <w:r w:rsidRPr="002A617F">
        <w:t xml:space="preserve"> ROC Plot</w:t>
      </w:r>
    </w:p>
    <w:p w:rsidR="009F5E3D" w:rsidP="00F572B9" w:rsidRDefault="0073425C" w14:paraId="67AB1488" w14:textId="1CE3162F">
      <w:pPr>
        <w:rPr>
          <w:lang w:eastAsia="zh-TW"/>
        </w:rPr>
      </w:pPr>
      <w:r>
        <w:rPr>
          <w:rFonts w:hint="eastAsia"/>
          <w:lang w:eastAsia="zh-TW"/>
        </w:rPr>
        <w:t>A</w:t>
      </w:r>
      <w:r>
        <w:rPr>
          <w:lang w:eastAsia="zh-TW"/>
        </w:rPr>
        <w:t>U</w:t>
      </w:r>
      <w:r w:rsidR="009F5E3D">
        <w:rPr>
          <w:lang w:eastAsia="zh-TW"/>
        </w:rPr>
        <w:t>C (Area under C</w:t>
      </w:r>
      <w:r w:rsidR="00F845B8">
        <w:rPr>
          <w:lang w:eastAsia="zh-TW"/>
        </w:rPr>
        <w:t>urve)</w:t>
      </w:r>
    </w:p>
    <w:p w:rsidR="00695BF0" w:rsidP="002D7AF6" w:rsidRDefault="007F3DCD" w14:paraId="65325264" w14:textId="136D2EC0">
      <w:pPr>
        <w:rPr>
          <w:lang w:eastAsia="zh-TW"/>
        </w:rPr>
      </w:pPr>
      <w:r>
        <w:rPr>
          <w:noProof/>
        </w:rPr>
        <w:drawing>
          <wp:inline distT="0" distB="0" distL="0" distR="0" wp14:anchorId="2243BD2D" wp14:editId="1BBD1BF3">
            <wp:extent cx="3152775" cy="323850"/>
            <wp:effectExtent l="0" t="0" r="9525"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52775" cy="323850"/>
                    </a:xfrm>
                    <a:prstGeom prst="rect">
                      <a:avLst/>
                    </a:prstGeom>
                  </pic:spPr>
                </pic:pic>
              </a:graphicData>
            </a:graphic>
          </wp:inline>
        </w:drawing>
      </w:r>
    </w:p>
    <w:p w:rsidR="007F3DCD" w:rsidP="002D7AF6" w:rsidRDefault="007F3DCD" w14:paraId="5EA7252F" w14:textId="77777777">
      <w:pPr>
        <w:rPr>
          <w:lang w:eastAsia="zh-TW"/>
        </w:rPr>
      </w:pPr>
    </w:p>
    <w:p w:rsidR="008702C1" w:rsidP="008702C1" w:rsidRDefault="008702C1" w14:paraId="05F16C7F" w14:textId="77777777">
      <w:r>
        <w:t>Summary</w:t>
      </w:r>
    </w:p>
    <w:p w:rsidR="008702C1" w:rsidP="008702C1" w:rsidRDefault="008702C1" w14:paraId="19DBFAC3" w14:textId="26011470">
      <w:r>
        <w:t>Final model gave accuracy of 9</w:t>
      </w:r>
      <w:r>
        <w:t>7.67</w:t>
      </w:r>
      <w:r>
        <w:t xml:space="preserve">% and AUC of </w:t>
      </w:r>
      <w:r w:rsidR="00363E06">
        <w:t>0.9921</w:t>
      </w:r>
      <w:r>
        <w:t xml:space="preserve"> with parameters mtry=6, </w:t>
      </w:r>
      <w:r w:rsidR="00363E06">
        <w:rPr>
          <w:lang w:eastAsia="zh-TW"/>
        </w:rPr>
        <w:t>nodesize</w:t>
      </w:r>
      <w:r w:rsidR="00BA1BB2">
        <w:rPr>
          <w:lang w:eastAsia="zh-TW"/>
        </w:rPr>
        <w:t>s</w:t>
      </w:r>
      <w:r w:rsidR="00363E06">
        <w:rPr>
          <w:lang w:eastAsia="zh-TW"/>
        </w:rPr>
        <w:t xml:space="preserve"> =</w:t>
      </w:r>
      <w:r w:rsidR="00BA1BB2">
        <w:rPr>
          <w:lang w:eastAsia="zh-TW"/>
        </w:rPr>
        <w:t>1</w:t>
      </w:r>
      <w:r>
        <w:t xml:space="preserve"> </w:t>
      </w:r>
    </w:p>
    <w:p w:rsidR="00F845B8" w:rsidP="002D7AF6" w:rsidRDefault="00F845B8" w14:paraId="3FEA7032" w14:textId="77777777">
      <w:pPr>
        <w:rPr>
          <w:rFonts w:hint="eastAsia"/>
          <w:lang w:eastAsia="zh-TW"/>
        </w:rPr>
      </w:pPr>
    </w:p>
    <w:p w:rsidR="2DDB5372" w:rsidRDefault="2DDB5372" w14:paraId="7871D260" w14:textId="1730D2E7">
      <w:r>
        <w:br w:type="page"/>
      </w:r>
    </w:p>
    <w:p w:rsidR="00695BF0" w:rsidP="00E85ABC" w:rsidRDefault="00695BF0" w14:paraId="614DA8C8" w14:textId="448CB7BB">
      <w:pPr>
        <w:pStyle w:val="2"/>
      </w:pPr>
      <w:bookmarkStart w:name="_Toc1448260209" w:id="8"/>
      <w:r>
        <w:rPr>
          <w:rFonts w:hint="eastAsia"/>
        </w:rPr>
        <w:lastRenderedPageBreak/>
        <w:t>C</w:t>
      </w:r>
      <w:r>
        <w:t>aret (</w:t>
      </w:r>
      <w:r w:rsidRPr="00695BF0">
        <w:t>Classification and Regression Training</w:t>
      </w:r>
      <w:r>
        <w:t xml:space="preserve">) </w:t>
      </w:r>
      <w:bookmarkEnd w:id="8"/>
    </w:p>
    <w:p w:rsidR="2B27E065" w:rsidP="661EEBEC" w:rsidRDefault="2B27E065" w14:paraId="6230B26E" w14:textId="23A5FCEA">
      <w:r>
        <w:t xml:space="preserve">Caret is versatile package in R which has lot of tools for </w:t>
      </w:r>
    </w:p>
    <w:p w:rsidR="2B27E065" w:rsidP="53A5FF7F" w:rsidRDefault="2B27E065" w14:paraId="312449DE" w14:textId="5741D302">
      <w:pPr>
        <w:pStyle w:val="ab"/>
        <w:numPr>
          <w:ilvl w:val="0"/>
          <w:numId w:val="14"/>
        </w:numPr>
        <w:ind w:leftChars="0"/>
        <w:rPr>
          <w:rFonts w:ascii="Calibri" w:hAnsi="Calibri" w:eastAsia="Calibri" w:cs="Calibri"/>
          <w:color w:val="333333"/>
          <w:sz w:val="24"/>
          <w:szCs w:val="24"/>
        </w:rPr>
      </w:pPr>
      <w:r w:rsidRPr="3AEF2629">
        <w:rPr>
          <w:rFonts w:ascii="Calibri" w:hAnsi="Calibri" w:eastAsia="Calibri" w:cs="Calibri"/>
          <w:color w:val="333333"/>
          <w:sz w:val="24"/>
          <w:szCs w:val="24"/>
        </w:rPr>
        <w:t>data splitting</w:t>
      </w:r>
    </w:p>
    <w:p w:rsidR="2B27E065" w:rsidP="53A5FF7F" w:rsidRDefault="2B27E065" w14:paraId="6E2F05DA" w14:textId="0ED43865">
      <w:pPr>
        <w:pStyle w:val="ab"/>
        <w:numPr>
          <w:ilvl w:val="0"/>
          <w:numId w:val="14"/>
        </w:numPr>
        <w:ind w:leftChars="0"/>
        <w:rPr>
          <w:rFonts w:ascii="Calibri" w:hAnsi="Calibri" w:eastAsia="Calibri" w:cs="Calibri"/>
          <w:color w:val="333333"/>
          <w:sz w:val="24"/>
          <w:szCs w:val="24"/>
        </w:rPr>
      </w:pPr>
      <w:r w:rsidRPr="3AEF2629">
        <w:rPr>
          <w:rFonts w:ascii="Calibri" w:hAnsi="Calibri" w:eastAsia="Calibri" w:cs="Calibri"/>
          <w:color w:val="333333"/>
          <w:sz w:val="24"/>
          <w:szCs w:val="24"/>
        </w:rPr>
        <w:t>pre-processing</w:t>
      </w:r>
    </w:p>
    <w:p w:rsidR="2B27E065" w:rsidP="53A5FF7F" w:rsidRDefault="2B27E065" w14:paraId="5CC5C0B9" w14:textId="248D1C53">
      <w:pPr>
        <w:pStyle w:val="ab"/>
        <w:numPr>
          <w:ilvl w:val="0"/>
          <w:numId w:val="14"/>
        </w:numPr>
        <w:ind w:leftChars="0"/>
        <w:rPr>
          <w:rFonts w:ascii="Calibri" w:hAnsi="Calibri" w:eastAsia="Calibri" w:cs="Calibri"/>
          <w:color w:val="333333"/>
          <w:sz w:val="24"/>
          <w:szCs w:val="24"/>
        </w:rPr>
      </w:pPr>
      <w:r w:rsidRPr="3AEF2629">
        <w:rPr>
          <w:rFonts w:ascii="Calibri" w:hAnsi="Calibri" w:eastAsia="Calibri" w:cs="Calibri"/>
          <w:color w:val="333333"/>
          <w:sz w:val="24"/>
          <w:szCs w:val="24"/>
        </w:rPr>
        <w:t>feature selection</w:t>
      </w:r>
    </w:p>
    <w:p w:rsidR="2B27E065" w:rsidP="53A5FF7F" w:rsidRDefault="2B27E065" w14:paraId="07F3717E" w14:textId="2041E91B">
      <w:pPr>
        <w:pStyle w:val="ab"/>
        <w:numPr>
          <w:ilvl w:val="0"/>
          <w:numId w:val="14"/>
        </w:numPr>
        <w:ind w:leftChars="0"/>
        <w:rPr>
          <w:rFonts w:ascii="Calibri" w:hAnsi="Calibri" w:eastAsia="Calibri" w:cs="Calibri"/>
          <w:color w:val="333333"/>
          <w:sz w:val="24"/>
          <w:szCs w:val="24"/>
        </w:rPr>
      </w:pPr>
      <w:r w:rsidRPr="3AEF2629">
        <w:rPr>
          <w:rFonts w:ascii="Calibri" w:hAnsi="Calibri" w:eastAsia="Calibri" w:cs="Calibri"/>
          <w:color w:val="333333"/>
          <w:sz w:val="24"/>
          <w:szCs w:val="24"/>
        </w:rPr>
        <w:t>model tuning using resampling</w:t>
      </w:r>
    </w:p>
    <w:p w:rsidR="2B27E065" w:rsidP="53A5FF7F" w:rsidRDefault="2B27E065" w14:paraId="68595ECA" w14:textId="7FCBEB2F">
      <w:pPr>
        <w:pStyle w:val="ab"/>
        <w:numPr>
          <w:ilvl w:val="0"/>
          <w:numId w:val="14"/>
        </w:numPr>
        <w:ind w:leftChars="0"/>
        <w:rPr>
          <w:rFonts w:ascii="Calibri" w:hAnsi="Calibri" w:eastAsia="Calibri" w:cs="Calibri"/>
          <w:color w:val="333333"/>
          <w:sz w:val="24"/>
          <w:szCs w:val="24"/>
        </w:rPr>
      </w:pPr>
      <w:r w:rsidRPr="3AEF2629">
        <w:rPr>
          <w:rFonts w:ascii="Calibri" w:hAnsi="Calibri" w:eastAsia="Calibri" w:cs="Calibri"/>
          <w:color w:val="333333"/>
          <w:sz w:val="24"/>
          <w:szCs w:val="24"/>
        </w:rPr>
        <w:t>variable importance estimation</w:t>
      </w:r>
    </w:p>
    <w:p w:rsidR="7624D0FE" w:rsidP="7624D0FE" w:rsidRDefault="7624D0FE" w14:paraId="54A14A0A" w14:textId="6E5D9442">
      <w:pPr>
        <w:rPr>
          <w:rFonts w:ascii="Calibri" w:hAnsi="Calibri" w:eastAsia="Calibri" w:cs="Calibri"/>
          <w:color w:val="333333"/>
          <w:sz w:val="24"/>
          <w:szCs w:val="24"/>
        </w:rPr>
      </w:pPr>
    </w:p>
    <w:p w:rsidR="134C1EF2" w:rsidP="1E59FF69" w:rsidRDefault="529EB29A" w14:paraId="6B9800A2" w14:textId="0652C1A2">
      <w:r>
        <w:t xml:space="preserve">This package provides </w:t>
      </w:r>
      <w:r w:rsidR="7F93D523">
        <w:t xml:space="preserve">a </w:t>
      </w:r>
      <w:r>
        <w:t xml:space="preserve">good interface to perform tasks like parameter tuning and variable </w:t>
      </w:r>
      <w:r w:rsidR="20539DBC">
        <w:t>importance</w:t>
      </w:r>
      <w:r>
        <w:t xml:space="preserve">. </w:t>
      </w:r>
      <w:r w:rsidR="34BD8586">
        <w:t>Hyperparameter tuning is done using grid search where list of parameters and its values are given in matrix</w:t>
      </w:r>
      <w:r w:rsidR="004C75AD">
        <w:t>,</w:t>
      </w:r>
      <w:r w:rsidR="34BD8586">
        <w:t xml:space="preserve"> and it </w:t>
      </w:r>
      <w:r w:rsidR="054EEC8B">
        <w:t xml:space="preserve">fits the model with all combinations of parameters and then </w:t>
      </w:r>
      <w:r w:rsidR="34BD8586">
        <w:t xml:space="preserve">evaluates the best </w:t>
      </w:r>
      <w:r w:rsidR="550E4699">
        <w:t>amongst them.</w:t>
      </w:r>
      <w:r w:rsidR="134C1EF2">
        <w:t xml:space="preserve"> </w:t>
      </w:r>
    </w:p>
    <w:p w:rsidR="134C1EF2" w:rsidP="1E59FF69" w:rsidRDefault="09F95B40" w14:paraId="0AC5FDFC" w14:textId="3574E42B">
      <w:r>
        <w:t>R</w:t>
      </w:r>
      <w:r w:rsidR="72CE4476">
        <w:t>andom</w:t>
      </w:r>
      <w:r w:rsidR="529EB29A">
        <w:t xml:space="preserve"> forest algor</w:t>
      </w:r>
      <w:r w:rsidR="4EA5C84E">
        <w:t xml:space="preserve">ithm </w:t>
      </w:r>
      <w:r w:rsidR="214C11C4">
        <w:t xml:space="preserve">in this package </w:t>
      </w:r>
      <w:r w:rsidR="6E96D350">
        <w:t>allows</w:t>
      </w:r>
      <w:r w:rsidR="4EA5C84E">
        <w:t xml:space="preserve"> us to tune only mtry parameter. But it can be customized to tune other features as well. We used this customization approach to tune </w:t>
      </w:r>
      <w:r w:rsidR="57A9A679">
        <w:t>ntree, minsplit.</w:t>
      </w:r>
    </w:p>
    <w:p w:rsidR="134C1EF2" w:rsidP="6FC56890" w:rsidRDefault="03A7F3C2" w14:paraId="6BBD3ADD" w14:textId="77777777">
      <w:pPr>
        <w:rPr>
          <w:b/>
          <w:bCs/>
        </w:rPr>
      </w:pPr>
      <w:r w:rsidRPr="6FC56890">
        <w:rPr>
          <w:b/>
          <w:bCs/>
        </w:rPr>
        <w:t>Methodology</w:t>
      </w:r>
    </w:p>
    <w:p w:rsidR="134C1EF2" w:rsidP="6FC56890" w:rsidRDefault="03A7F3C2" w14:paraId="37B6A34C" w14:textId="77777777">
      <w:pPr>
        <w:pStyle w:val="ab"/>
        <w:widowControl w:val="0"/>
        <w:numPr>
          <w:ilvl w:val="0"/>
          <w:numId w:val="11"/>
        </w:numPr>
        <w:spacing w:after="0" w:line="240" w:lineRule="auto"/>
        <w:ind w:leftChars="0"/>
      </w:pPr>
      <w:r>
        <w:t>Data handling</w:t>
      </w:r>
    </w:p>
    <w:p w:rsidR="134C1EF2" w:rsidP="1E59FF69" w:rsidRDefault="03A7F3C2" w14:paraId="5DE30E81" w14:textId="582CE9E0">
      <w:r>
        <w:t xml:space="preserve">Data will be split </w:t>
      </w:r>
      <w:r w:rsidR="00964770">
        <w:t>in</w:t>
      </w:r>
      <w:r>
        <w:t>to training (80 %) and testing (20%) set.</w:t>
      </w:r>
    </w:p>
    <w:p w:rsidR="134C1EF2" w:rsidP="1E59FF69" w:rsidRDefault="134C1EF2" w14:paraId="436247F8" w14:textId="77777777"/>
    <w:p w:rsidR="134C1EF2" w:rsidP="6FC56890" w:rsidRDefault="03A7F3C2" w14:paraId="13A48C55" w14:textId="77777777">
      <w:pPr>
        <w:pStyle w:val="ab"/>
        <w:widowControl w:val="0"/>
        <w:numPr>
          <w:ilvl w:val="0"/>
          <w:numId w:val="11"/>
        </w:numPr>
        <w:spacing w:after="0" w:line="240" w:lineRule="auto"/>
        <w:ind w:leftChars="0"/>
      </w:pPr>
      <w:r>
        <w:t>Hyperparameter tuning</w:t>
      </w:r>
    </w:p>
    <w:p w:rsidR="134C1EF2" w:rsidP="6FC56890" w:rsidRDefault="134C1EF2" w14:paraId="6EA721E6" w14:textId="7E3BCD49"/>
    <w:p w:rsidR="134C1EF2" w:rsidP="1E59FF69" w:rsidRDefault="49700EA7" w14:paraId="31B4BB56" w14:textId="21A2701E">
      <w:r>
        <w:t>Below is the plot of “Accuracy”</w:t>
      </w:r>
      <w:r w:rsidR="2E64F068">
        <w:t xml:space="preserve"> </w:t>
      </w:r>
      <w:r>
        <w:t>for mtry, ntree and minsplit</w:t>
      </w:r>
      <w:r w:rsidR="2E64F068">
        <w:t xml:space="preserve"> </w:t>
      </w:r>
      <w:r>
        <w:t>combination:</w:t>
      </w:r>
    </w:p>
    <w:p w:rsidR="00435F20" w:rsidP="00435F20" w:rsidRDefault="49700EA7" w14:paraId="45E9BF38" w14:textId="77777777">
      <w:pPr>
        <w:keepNext/>
      </w:pPr>
      <w:r>
        <w:rPr>
          <w:noProof/>
        </w:rPr>
        <w:drawing>
          <wp:inline distT="0" distB="0" distL="0" distR="0" wp14:anchorId="4FCD50FC" wp14:editId="7FE1379B">
            <wp:extent cx="4572000" cy="2219325"/>
            <wp:effectExtent l="0" t="0" r="0" b="0"/>
            <wp:docPr id="696109976" name="Picture 696109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572000" cy="2219325"/>
                    </a:xfrm>
                    <a:prstGeom prst="rect">
                      <a:avLst/>
                    </a:prstGeom>
                  </pic:spPr>
                </pic:pic>
              </a:graphicData>
            </a:graphic>
          </wp:inline>
        </w:drawing>
      </w:r>
    </w:p>
    <w:p w:rsidR="134C1EF2" w:rsidP="00435F20" w:rsidRDefault="00435F20" w14:paraId="6BCD370F" w14:textId="33C1A23D">
      <w:pPr>
        <w:pStyle w:val="af"/>
        <w:jc w:val="center"/>
      </w:pPr>
      <w:r>
        <w:t xml:space="preserve">Figure </w:t>
      </w:r>
      <w:r w:rsidR="00000000">
        <w:fldChar w:fldCharType="begin"/>
      </w:r>
      <w:r w:rsidR="00000000">
        <w:instrText xml:space="preserve"> SEQ Figure \* ARABIC </w:instrText>
      </w:r>
      <w:r w:rsidR="00000000">
        <w:fldChar w:fldCharType="separate"/>
      </w:r>
      <w:r>
        <w:rPr>
          <w:noProof/>
        </w:rPr>
        <w:t>15</w:t>
      </w:r>
      <w:r w:rsidR="00000000">
        <w:rPr>
          <w:noProof/>
        </w:rPr>
        <w:fldChar w:fldCharType="end"/>
      </w:r>
      <w:r>
        <w:t xml:space="preserve"> Tuning Plot</w:t>
      </w:r>
    </w:p>
    <w:p w:rsidR="134C1EF2" w:rsidP="4BD49367" w:rsidRDefault="134C1EF2" w14:paraId="652D36DC" w14:textId="27820D2A"/>
    <w:p w:rsidR="134C1EF2" w:rsidP="74284703" w:rsidRDefault="75A5B9B0" w14:paraId="4CC15A8A" w14:textId="04C9EFCB">
      <w:r>
        <w:t xml:space="preserve">Optimal </w:t>
      </w:r>
      <w:r w:rsidR="79957F1A">
        <w:t xml:space="preserve">model </w:t>
      </w:r>
      <w:r w:rsidR="004C75AD">
        <w:t>chosen</w:t>
      </w:r>
      <w:r>
        <w:t xml:space="preserve"> in the grid search </w:t>
      </w:r>
      <w:r w:rsidR="7BB44CED">
        <w:t>had</w:t>
      </w:r>
      <w:r>
        <w:t xml:space="preserve"> </w:t>
      </w:r>
      <w:r w:rsidR="7BB44CED">
        <w:t>parameters</w:t>
      </w:r>
      <w:r>
        <w:t xml:space="preserve"> mtry = 6, ntree = 100, maxdepth = 5</w:t>
      </w:r>
    </w:p>
    <w:p w:rsidR="5B4F29D5" w:rsidP="5B4F29D5" w:rsidRDefault="75A5B9B0" w14:paraId="3701505D" w14:textId="4EC7AC8A">
      <w:r>
        <w:t xml:space="preserve">and minsplit = 10. </w:t>
      </w:r>
    </w:p>
    <w:p w:rsidR="042E2C16" w:rsidP="042E2C16" w:rsidRDefault="2C207796" w14:paraId="25A36E50" w14:textId="43A151B5">
      <w:r>
        <w:t>Variable importance plot</w:t>
      </w:r>
      <w:r w:rsidR="21895D88">
        <w:t xml:space="preserve"> for the model</w:t>
      </w:r>
      <w:r>
        <w:t>:</w:t>
      </w:r>
    </w:p>
    <w:p w:rsidR="00435F20" w:rsidP="00435F20" w:rsidRDefault="2C207796" w14:paraId="242F4B0C" w14:textId="77777777">
      <w:pPr>
        <w:keepNext/>
      </w:pPr>
      <w:r>
        <w:rPr>
          <w:noProof/>
        </w:rPr>
        <w:drawing>
          <wp:inline distT="0" distB="0" distL="0" distR="0" wp14:anchorId="47E882A7" wp14:editId="09E2951C">
            <wp:extent cx="4572000" cy="2333625"/>
            <wp:effectExtent l="0" t="0" r="0" b="0"/>
            <wp:docPr id="692422982" name="Picture 692422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572000" cy="2333625"/>
                    </a:xfrm>
                    <a:prstGeom prst="rect">
                      <a:avLst/>
                    </a:prstGeom>
                  </pic:spPr>
                </pic:pic>
              </a:graphicData>
            </a:graphic>
          </wp:inline>
        </w:drawing>
      </w:r>
    </w:p>
    <w:p w:rsidR="2C207796" w:rsidP="00435F20" w:rsidRDefault="00435F20" w14:paraId="7D392D66" w14:textId="2FBEFA0E">
      <w:pPr>
        <w:pStyle w:val="af"/>
        <w:jc w:val="center"/>
      </w:pPr>
      <w:r>
        <w:t xml:space="preserve">Figure </w:t>
      </w:r>
      <w:r w:rsidR="00000000">
        <w:fldChar w:fldCharType="begin"/>
      </w:r>
      <w:r w:rsidR="00000000">
        <w:instrText xml:space="preserve"> SEQ Figure \* ARABIC </w:instrText>
      </w:r>
      <w:r w:rsidR="00000000">
        <w:fldChar w:fldCharType="separate"/>
      </w:r>
      <w:r>
        <w:rPr>
          <w:noProof/>
        </w:rPr>
        <w:t>16</w:t>
      </w:r>
      <w:r w:rsidR="00000000">
        <w:rPr>
          <w:noProof/>
        </w:rPr>
        <w:fldChar w:fldCharType="end"/>
      </w:r>
      <w:r>
        <w:t xml:space="preserve"> Variable Importance</w:t>
      </w:r>
    </w:p>
    <w:p w:rsidR="56F9EFCC" w:rsidP="56F9EFCC" w:rsidRDefault="56F9EFCC" w14:paraId="6922A63C" w14:textId="1F142387"/>
    <w:p w:rsidR="69161DB3" w:rsidP="69161DB3" w:rsidRDefault="3BF4CAED" w14:paraId="577B42D3" w14:textId="567D5357">
      <w:pPr>
        <w:rPr>
          <w:lang w:eastAsia="zh-TW"/>
        </w:rPr>
      </w:pPr>
      <w:r w:rsidRPr="7629F06A">
        <w:rPr>
          <w:lang w:eastAsia="zh-TW"/>
        </w:rPr>
        <w:t xml:space="preserve">ROC plot for the </w:t>
      </w:r>
      <w:r w:rsidRPr="048A83FF">
        <w:rPr>
          <w:lang w:eastAsia="zh-TW"/>
        </w:rPr>
        <w:t>final model:</w:t>
      </w:r>
    </w:p>
    <w:p w:rsidR="3BF4CAED" w:rsidP="1217D30B" w:rsidRDefault="3BF4CAED" w14:paraId="3ABBA3F5" w14:textId="46EF7C94">
      <w:pPr>
        <w:rPr>
          <w:lang w:eastAsia="zh-TW"/>
        </w:rPr>
      </w:pPr>
      <w:r w:rsidRPr="1C6E18CD">
        <w:rPr>
          <w:lang w:eastAsia="zh-TW"/>
        </w:rPr>
        <w:t>Unacc class</w:t>
      </w:r>
    </w:p>
    <w:p w:rsidR="00435F20" w:rsidP="00435F20" w:rsidRDefault="3BF4CAED" w14:paraId="2419C974" w14:textId="77777777">
      <w:pPr>
        <w:keepNext/>
      </w:pPr>
      <w:r>
        <w:rPr>
          <w:noProof/>
        </w:rPr>
        <w:drawing>
          <wp:inline distT="0" distB="0" distL="0" distR="0" wp14:anchorId="6DCEF656" wp14:editId="105DC0B2">
            <wp:extent cx="4572000" cy="2276475"/>
            <wp:effectExtent l="0" t="0" r="0" b="0"/>
            <wp:docPr id="359210949" name="Picture 359210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572000" cy="2276475"/>
                    </a:xfrm>
                    <a:prstGeom prst="rect">
                      <a:avLst/>
                    </a:prstGeom>
                  </pic:spPr>
                </pic:pic>
              </a:graphicData>
            </a:graphic>
          </wp:inline>
        </w:drawing>
      </w:r>
    </w:p>
    <w:p w:rsidR="3BF4CAED" w:rsidP="00435F20" w:rsidRDefault="00435F20" w14:paraId="06614046" w14:textId="29DFC919">
      <w:pPr>
        <w:pStyle w:val="af"/>
        <w:jc w:val="center"/>
      </w:pPr>
      <w:r>
        <w:t xml:space="preserve">Figure </w:t>
      </w:r>
      <w:r w:rsidR="00000000">
        <w:fldChar w:fldCharType="begin"/>
      </w:r>
      <w:r w:rsidR="00000000">
        <w:instrText xml:space="preserve"> SEQ Figure \* ARABIC </w:instrText>
      </w:r>
      <w:r w:rsidR="00000000">
        <w:fldChar w:fldCharType="separate"/>
      </w:r>
      <w:r>
        <w:rPr>
          <w:noProof/>
        </w:rPr>
        <w:t>17</w:t>
      </w:r>
      <w:r w:rsidR="00000000">
        <w:rPr>
          <w:noProof/>
        </w:rPr>
        <w:fldChar w:fldCharType="end"/>
      </w:r>
      <w:r>
        <w:t xml:space="preserve"> ROC Plot</w:t>
      </w:r>
    </w:p>
    <w:p w:rsidR="3BF4CAED" w:rsidP="0BBA3200" w:rsidRDefault="3BF4CAED" w14:paraId="61824101" w14:textId="7317135E">
      <w:r>
        <w:t>Acc class</w:t>
      </w:r>
    </w:p>
    <w:p w:rsidR="00435F20" w:rsidP="00435F20" w:rsidRDefault="3BF4CAED" w14:paraId="4D3B908E" w14:textId="77777777">
      <w:pPr>
        <w:keepNext/>
      </w:pPr>
      <w:r>
        <w:rPr>
          <w:noProof/>
        </w:rPr>
        <w:lastRenderedPageBreak/>
        <w:drawing>
          <wp:inline distT="0" distB="0" distL="0" distR="0" wp14:anchorId="6914F3F4" wp14:editId="30348719">
            <wp:extent cx="4572000" cy="2324100"/>
            <wp:effectExtent l="0" t="0" r="0" b="0"/>
            <wp:docPr id="633202125" name="Picture 633202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572000" cy="2324100"/>
                    </a:xfrm>
                    <a:prstGeom prst="rect">
                      <a:avLst/>
                    </a:prstGeom>
                  </pic:spPr>
                </pic:pic>
              </a:graphicData>
            </a:graphic>
          </wp:inline>
        </w:drawing>
      </w:r>
    </w:p>
    <w:p w:rsidR="3BF4CAED" w:rsidP="00435F20" w:rsidRDefault="00435F20" w14:paraId="621C834E" w14:textId="77918572">
      <w:pPr>
        <w:pStyle w:val="af"/>
        <w:jc w:val="center"/>
      </w:pPr>
      <w:r>
        <w:t xml:space="preserve">Figure </w:t>
      </w:r>
      <w:r w:rsidR="00000000">
        <w:fldChar w:fldCharType="begin"/>
      </w:r>
      <w:r w:rsidR="00000000">
        <w:instrText xml:space="preserve"> SEQ Figure \* ARABIC </w:instrText>
      </w:r>
      <w:r w:rsidR="00000000">
        <w:fldChar w:fldCharType="separate"/>
      </w:r>
      <w:r>
        <w:rPr>
          <w:noProof/>
        </w:rPr>
        <w:t>18</w:t>
      </w:r>
      <w:r w:rsidR="00000000">
        <w:rPr>
          <w:noProof/>
        </w:rPr>
        <w:fldChar w:fldCharType="end"/>
      </w:r>
      <w:r w:rsidRPr="00B42CE0">
        <w:t xml:space="preserve"> ROC Plot</w:t>
      </w:r>
    </w:p>
    <w:p w:rsidR="3BF4CAED" w:rsidP="45B4C513" w:rsidRDefault="3BF4CAED" w14:paraId="68897151" w14:textId="25B4F185">
      <w:r>
        <w:t>Good class</w:t>
      </w:r>
    </w:p>
    <w:p w:rsidR="00FB5EA2" w:rsidP="00FB5EA2" w:rsidRDefault="3BF4CAED" w14:paraId="31E88B05" w14:textId="77777777">
      <w:pPr>
        <w:keepNext/>
      </w:pPr>
      <w:r>
        <w:rPr>
          <w:noProof/>
        </w:rPr>
        <w:drawing>
          <wp:inline distT="0" distB="0" distL="0" distR="0" wp14:anchorId="093266CA" wp14:editId="1339BC91">
            <wp:extent cx="4572000" cy="2390775"/>
            <wp:effectExtent l="0" t="0" r="0" b="0"/>
            <wp:docPr id="153415011" name="Picture 153415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572000" cy="2390775"/>
                    </a:xfrm>
                    <a:prstGeom prst="rect">
                      <a:avLst/>
                    </a:prstGeom>
                  </pic:spPr>
                </pic:pic>
              </a:graphicData>
            </a:graphic>
          </wp:inline>
        </w:drawing>
      </w:r>
    </w:p>
    <w:p w:rsidR="3BF4CAED" w:rsidP="00FB5EA2" w:rsidRDefault="00FB5EA2" w14:paraId="2E7830EA" w14:textId="3619FFD3">
      <w:pPr>
        <w:pStyle w:val="af"/>
        <w:jc w:val="center"/>
      </w:pPr>
      <w:r>
        <w:t xml:space="preserve">Figure </w:t>
      </w:r>
      <w:r w:rsidR="00000000">
        <w:fldChar w:fldCharType="begin"/>
      </w:r>
      <w:r w:rsidR="00000000">
        <w:instrText xml:space="preserve"> SEQ Figure \* ARABIC </w:instrText>
      </w:r>
      <w:r w:rsidR="00000000">
        <w:fldChar w:fldCharType="separate"/>
      </w:r>
      <w:r>
        <w:rPr>
          <w:noProof/>
        </w:rPr>
        <w:t>19</w:t>
      </w:r>
      <w:r w:rsidR="00000000">
        <w:rPr>
          <w:noProof/>
        </w:rPr>
        <w:fldChar w:fldCharType="end"/>
      </w:r>
      <w:r w:rsidRPr="00517E63">
        <w:t xml:space="preserve"> ROC Plot</w:t>
      </w:r>
    </w:p>
    <w:p w:rsidR="3BF4CAED" w:rsidP="478E9BF7" w:rsidRDefault="3BF4CAED" w14:paraId="5CED65C4" w14:textId="3E43DE48">
      <w:r>
        <w:t>Vgood class</w:t>
      </w:r>
    </w:p>
    <w:p w:rsidR="00FB5EA2" w:rsidP="00FB5EA2" w:rsidRDefault="3BF4CAED" w14:paraId="4E903AC5" w14:textId="77777777">
      <w:pPr>
        <w:keepNext/>
      </w:pPr>
      <w:r>
        <w:rPr>
          <w:noProof/>
        </w:rPr>
        <w:lastRenderedPageBreak/>
        <w:drawing>
          <wp:inline distT="0" distB="0" distL="0" distR="0" wp14:anchorId="2F4CDCD9" wp14:editId="2AA2A52B">
            <wp:extent cx="4572000" cy="2371725"/>
            <wp:effectExtent l="0" t="0" r="0" b="0"/>
            <wp:docPr id="1053251541" name="Picture 1053251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572000" cy="2371725"/>
                    </a:xfrm>
                    <a:prstGeom prst="rect">
                      <a:avLst/>
                    </a:prstGeom>
                  </pic:spPr>
                </pic:pic>
              </a:graphicData>
            </a:graphic>
          </wp:inline>
        </w:drawing>
      </w:r>
    </w:p>
    <w:p w:rsidR="3BF4CAED" w:rsidP="00FB5EA2" w:rsidRDefault="00FB5EA2" w14:paraId="3362BCEA" w14:textId="19E87BEC">
      <w:pPr>
        <w:pStyle w:val="af"/>
        <w:jc w:val="center"/>
      </w:pPr>
      <w:r>
        <w:t xml:space="preserve">Figure </w:t>
      </w:r>
      <w:r w:rsidR="00000000">
        <w:fldChar w:fldCharType="begin"/>
      </w:r>
      <w:r w:rsidR="00000000">
        <w:instrText xml:space="preserve"> SEQ Figure \* ARABIC </w:instrText>
      </w:r>
      <w:r w:rsidR="00000000">
        <w:fldChar w:fldCharType="separate"/>
      </w:r>
      <w:r>
        <w:rPr>
          <w:noProof/>
        </w:rPr>
        <w:t>20</w:t>
      </w:r>
      <w:r w:rsidR="00000000">
        <w:rPr>
          <w:noProof/>
        </w:rPr>
        <w:fldChar w:fldCharType="end"/>
      </w:r>
      <w:r w:rsidRPr="00A6157F">
        <w:t xml:space="preserve"> ROC Plot</w:t>
      </w:r>
    </w:p>
    <w:p w:rsidR="00695BF0" w:rsidP="187DF914" w:rsidRDefault="00695BF0" w14:paraId="26C8B91F" w14:textId="2896A686">
      <w:pPr>
        <w:rPr>
          <w:lang w:eastAsia="zh-TW"/>
        </w:rPr>
      </w:pPr>
    </w:p>
    <w:p w:rsidR="5C413710" w:rsidP="5A520DFE" w:rsidRDefault="0D664119" w14:paraId="27603392" w14:textId="3C992CA2">
      <w:pPr>
        <w:rPr>
          <w:lang w:eastAsia="zh-TW"/>
        </w:rPr>
      </w:pPr>
      <w:r w:rsidRPr="49B42765">
        <w:rPr>
          <w:lang w:eastAsia="zh-TW"/>
        </w:rPr>
        <w:t>Confusion</w:t>
      </w:r>
      <w:r w:rsidRPr="5A520DFE" w:rsidR="5C413710">
        <w:rPr>
          <w:lang w:eastAsia="zh-TW"/>
        </w:rPr>
        <w:t xml:space="preserve"> Matrix and Statistics</w:t>
      </w:r>
      <w:r w:rsidRPr="4B8BF5A9" w:rsidR="6D063D6C">
        <w:rPr>
          <w:lang w:eastAsia="zh-TW"/>
        </w:rPr>
        <w:t xml:space="preserve"> </w:t>
      </w:r>
    </w:p>
    <w:p w:rsidR="5C413710" w:rsidP="5A520DFE" w:rsidRDefault="5C413710" w14:paraId="41E842C9" w14:textId="721A9FF2">
      <w:r w:rsidRPr="5A520DFE">
        <w:rPr>
          <w:lang w:eastAsia="zh-TW"/>
        </w:rPr>
        <w:t xml:space="preserve"> </w:t>
      </w:r>
    </w:p>
    <w:p w:rsidR="3AE502FC" w:rsidP="3AE502FC" w:rsidRDefault="0D664119" w14:paraId="7C82184E" w14:textId="64B377D0">
      <w:pPr>
        <w:rPr>
          <w:lang w:eastAsia="zh-TW"/>
        </w:rPr>
      </w:pPr>
      <w:r w:rsidRPr="39004098">
        <w:rPr>
          <w:lang w:eastAsia="zh-TW"/>
        </w:rPr>
        <w:t xml:space="preserve">   </w:t>
      </w:r>
      <w:r w:rsidR="5555C25C">
        <w:rPr>
          <w:noProof/>
        </w:rPr>
        <w:drawing>
          <wp:inline distT="0" distB="0" distL="0" distR="0" wp14:anchorId="375FDDB9" wp14:editId="3C4C1B26">
            <wp:extent cx="4572000" cy="3800475"/>
            <wp:effectExtent l="0" t="0" r="0" b="0"/>
            <wp:docPr id="1829410484" name="Picture 1829410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4572000" cy="3800475"/>
                    </a:xfrm>
                    <a:prstGeom prst="rect">
                      <a:avLst/>
                    </a:prstGeom>
                  </pic:spPr>
                </pic:pic>
              </a:graphicData>
            </a:graphic>
          </wp:inline>
        </w:drawing>
      </w:r>
    </w:p>
    <w:p w:rsidR="5555C25C" w:rsidP="4BF83805" w:rsidRDefault="51CC1B4E" w14:paraId="5B2CD399" w14:textId="1CCFCB7C">
      <w:r>
        <w:rPr>
          <w:noProof/>
        </w:rPr>
        <w:lastRenderedPageBreak/>
        <w:drawing>
          <wp:inline distT="0" distB="0" distL="0" distR="0" wp14:anchorId="76D098A7" wp14:editId="58EFB781">
            <wp:extent cx="4572000" cy="1400175"/>
            <wp:effectExtent l="0" t="0" r="0" b="0"/>
            <wp:docPr id="1877412326" name="Picture 1877412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7412326"/>
                    <pic:cNvPicPr/>
                  </pic:nvPicPr>
                  <pic:blipFill>
                    <a:blip r:embed="rId42" cstate="print">
                      <a:extLst>
                        <a:ext uri="{28A0092B-C50C-407E-A947-70E740481C1C}">
                          <a14:useLocalDpi xmlns:a14="http://schemas.microsoft.com/office/drawing/2010/main" val="0"/>
                        </a:ext>
                      </a:extLst>
                    </a:blip>
                    <a:stretch>
                      <a:fillRect/>
                    </a:stretch>
                  </pic:blipFill>
                  <pic:spPr>
                    <a:xfrm>
                      <a:off x="0" y="0"/>
                      <a:ext cx="4572000" cy="1400175"/>
                    </a:xfrm>
                    <a:prstGeom prst="rect">
                      <a:avLst/>
                    </a:prstGeom>
                  </pic:spPr>
                </pic:pic>
              </a:graphicData>
            </a:graphic>
          </wp:inline>
        </w:drawing>
      </w:r>
    </w:p>
    <w:p w:rsidR="1FD8DA7F" w:rsidP="1FD8DA7F" w:rsidRDefault="1FD8DA7F" w14:paraId="595400C5" w14:textId="10113C38"/>
    <w:p w:rsidR="35260B27" w:rsidP="1FD8DA7F" w:rsidRDefault="35260B27" w14:paraId="0FF98086" w14:textId="16EF1B4B">
      <w:r>
        <w:t>Plot of one tree from random forest</w:t>
      </w:r>
    </w:p>
    <w:p w:rsidR="00FB5EA2" w:rsidP="00FB5EA2" w:rsidRDefault="35260B27" w14:paraId="7D91BCFE" w14:textId="77777777">
      <w:pPr>
        <w:keepNext/>
      </w:pPr>
      <w:r>
        <w:rPr>
          <w:noProof/>
        </w:rPr>
        <w:drawing>
          <wp:inline distT="0" distB="0" distL="0" distR="0" wp14:anchorId="4AA9C4BD" wp14:editId="3AEE9694">
            <wp:extent cx="4572000" cy="2371725"/>
            <wp:effectExtent l="0" t="0" r="0" b="0"/>
            <wp:docPr id="1837944474" name="Picture 1837944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4572000" cy="2371725"/>
                    </a:xfrm>
                    <a:prstGeom prst="rect">
                      <a:avLst/>
                    </a:prstGeom>
                  </pic:spPr>
                </pic:pic>
              </a:graphicData>
            </a:graphic>
          </wp:inline>
        </w:drawing>
      </w:r>
    </w:p>
    <w:p w:rsidR="35260B27" w:rsidP="00FB5EA2" w:rsidRDefault="00FB5EA2" w14:paraId="67C19B46" w14:textId="04635940">
      <w:pPr>
        <w:pStyle w:val="af"/>
        <w:jc w:val="center"/>
      </w:pPr>
      <w:r>
        <w:t xml:space="preserve">Figure </w:t>
      </w:r>
      <w:r w:rsidR="00000000">
        <w:fldChar w:fldCharType="begin"/>
      </w:r>
      <w:r w:rsidR="00000000">
        <w:instrText xml:space="preserve"> SEQ Figure \* ARABIC </w:instrText>
      </w:r>
      <w:r w:rsidR="00000000">
        <w:fldChar w:fldCharType="separate"/>
      </w:r>
      <w:r>
        <w:rPr>
          <w:noProof/>
        </w:rPr>
        <w:t>21</w:t>
      </w:r>
      <w:r w:rsidR="00000000">
        <w:rPr>
          <w:noProof/>
        </w:rPr>
        <w:fldChar w:fldCharType="end"/>
      </w:r>
      <w:r>
        <w:t xml:space="preserve"> Sample Tree</w:t>
      </w:r>
    </w:p>
    <w:p w:rsidR="00724EB2" w:rsidP="4EEA4A60" w:rsidRDefault="00B908BD" w14:paraId="6F3988FA" w14:textId="41B2DEFF">
      <w:r>
        <w:t>AUC</w:t>
      </w:r>
    </w:p>
    <w:p w:rsidR="00B908BD" w:rsidP="4EEA4A60" w:rsidRDefault="00B908BD" w14:paraId="545FAF24" w14:textId="4361280E">
      <w:r w:rsidRPr="00B908BD">
        <w:rPr>
          <w:noProof/>
        </w:rPr>
        <w:drawing>
          <wp:inline distT="0" distB="0" distL="0" distR="0" wp14:anchorId="014A74EF" wp14:editId="7A0294AA">
            <wp:extent cx="3510987" cy="444500"/>
            <wp:effectExtent l="0" t="0" r="0" b="0"/>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pic:nvPicPr>
                  <pic:blipFill>
                    <a:blip r:embed="rId44"/>
                    <a:stretch>
                      <a:fillRect/>
                    </a:stretch>
                  </pic:blipFill>
                  <pic:spPr>
                    <a:xfrm>
                      <a:off x="0" y="0"/>
                      <a:ext cx="3521154" cy="445787"/>
                    </a:xfrm>
                    <a:prstGeom prst="rect">
                      <a:avLst/>
                    </a:prstGeom>
                  </pic:spPr>
                </pic:pic>
              </a:graphicData>
            </a:graphic>
          </wp:inline>
        </w:drawing>
      </w:r>
    </w:p>
    <w:p w:rsidR="5555C25C" w:rsidP="4EEA4A60" w:rsidRDefault="5555C25C" w14:paraId="1286179F" w14:textId="7BE0841F">
      <w:r>
        <w:t>Summary</w:t>
      </w:r>
    </w:p>
    <w:p w:rsidR="5555C25C" w:rsidP="320646ED" w:rsidRDefault="5555C25C" w14:paraId="5DC80B98" w14:textId="57375B68">
      <w:r>
        <w:t>Final model gave accuracy of 98</w:t>
      </w:r>
      <w:r w:rsidR="00363E06">
        <w:t>.44</w:t>
      </w:r>
      <w:r>
        <w:t xml:space="preserve">% </w:t>
      </w:r>
      <w:r w:rsidR="00B908BD">
        <w:t xml:space="preserve">and AUC </w:t>
      </w:r>
      <w:r w:rsidR="0026463A">
        <w:t xml:space="preserve">of 1 </w:t>
      </w:r>
      <w:r w:rsidR="20DCC9B3">
        <w:t xml:space="preserve">with parameters mtry=6, minsplit=10 </w:t>
      </w:r>
      <w:r>
        <w:t xml:space="preserve">and </w:t>
      </w:r>
      <w:r w:rsidR="20DCC9B3">
        <w:t xml:space="preserve">ntree=100. </w:t>
      </w:r>
    </w:p>
    <w:p w:rsidRPr="00F572B9" w:rsidR="00695BF0" w:rsidP="002D7AF6" w:rsidRDefault="00695BF0" w14:paraId="5F36B7E5" w14:textId="77777777">
      <w:pPr>
        <w:rPr>
          <w:lang w:eastAsia="zh-TW"/>
        </w:rPr>
      </w:pPr>
    </w:p>
    <w:p w:rsidRPr="002D7AF6" w:rsidR="009E51E7" w:rsidP="002D7AF6" w:rsidRDefault="009E51E7" w14:paraId="53951D11" w14:textId="2A1EF263">
      <w:pPr>
        <w:rPr>
          <w:lang w:eastAsia="zh-TW"/>
        </w:rPr>
      </w:pPr>
    </w:p>
    <w:p w:rsidR="00AB3239" w:rsidRDefault="00AB3239" w14:paraId="4EDF4D2E" w14:textId="77777777">
      <w:pPr>
        <w:rPr>
          <w:rFonts w:eastAsiaTheme="majorEastAsia" w:cstheme="minorHAnsi"/>
          <w:b/>
          <w:bCs/>
          <w:kern w:val="52"/>
          <w:sz w:val="36"/>
          <w:szCs w:val="36"/>
          <w:lang w:eastAsia="zh-TW"/>
        </w:rPr>
      </w:pPr>
      <w:r>
        <w:br w:type="page"/>
      </w:r>
    </w:p>
    <w:p w:rsidR="000A0CC5" w:rsidP="00970508" w:rsidRDefault="00FD5620" w14:paraId="4874DF0D" w14:textId="03F69108">
      <w:pPr>
        <w:pStyle w:val="1"/>
      </w:pPr>
      <w:bookmarkStart w:name="_Toc156222827" w:id="9"/>
      <w:r>
        <w:lastRenderedPageBreak/>
        <w:t>Conclusion</w:t>
      </w:r>
      <w:bookmarkEnd w:id="9"/>
    </w:p>
    <w:p w:rsidR="00A81115" w:rsidRDefault="00E240FC" w14:paraId="7F4339C4" w14:textId="53134E46">
      <w:pPr>
        <w:rPr>
          <w:lang w:eastAsia="zh-TW"/>
        </w:rPr>
      </w:pPr>
      <w:r w:rsidRPr="00E8184B">
        <w:t xml:space="preserve">The </w:t>
      </w:r>
      <w:r w:rsidR="009A5609">
        <w:t xml:space="preserve">result </w:t>
      </w:r>
      <w:r w:rsidRPr="00E8184B">
        <w:t xml:space="preserve">analysis </w:t>
      </w:r>
      <w:r w:rsidR="009A5609">
        <w:t xml:space="preserve">aligned with </w:t>
      </w:r>
      <w:r w:rsidRPr="00E8184B">
        <w:t>objective stated</w:t>
      </w:r>
      <w:r w:rsidR="00455655">
        <w:t>, o</w:t>
      </w:r>
      <w:r w:rsidR="001B5E11">
        <w:t>ptimized m</w:t>
      </w:r>
      <w:r w:rsidR="009A5609">
        <w:t xml:space="preserve">odels </w:t>
      </w:r>
      <w:r w:rsidR="001B5E11">
        <w:t xml:space="preserve">are created for classification problem </w:t>
      </w:r>
      <w:r w:rsidR="003B07FD">
        <w:t xml:space="preserve">and </w:t>
      </w:r>
      <w:r w:rsidR="009A6777">
        <w:t>have</w:t>
      </w:r>
      <w:r w:rsidR="00D01489">
        <w:t xml:space="preserve"> high accuracy (</w:t>
      </w:r>
      <w:r w:rsidR="000A0CC5">
        <w:t xml:space="preserve">AUC </w:t>
      </w:r>
      <w:r w:rsidR="00D01489">
        <w:t xml:space="preserve">for </w:t>
      </w:r>
      <w:r w:rsidR="006019BB">
        <w:t>D</w:t>
      </w:r>
      <w:r w:rsidR="00B730B8">
        <w:t xml:space="preserve">ecision </w:t>
      </w:r>
      <w:r w:rsidR="006019BB">
        <w:t>T</w:t>
      </w:r>
      <w:r w:rsidR="00B730B8">
        <w:t xml:space="preserve">ree </w:t>
      </w:r>
      <w:r w:rsidR="006019BB">
        <w:t>A</w:t>
      </w:r>
      <w:r w:rsidR="00B730B8">
        <w:t>nal</w:t>
      </w:r>
      <w:r w:rsidR="006019BB">
        <w:t>ysis, Random Forest</w:t>
      </w:r>
      <w:r w:rsidR="00D01489">
        <w:t xml:space="preserve"> Analysis and Caret package are</w:t>
      </w:r>
      <w:r w:rsidR="00A13260">
        <w:t xml:space="preserve"> </w:t>
      </w:r>
      <w:r w:rsidRPr="743843D9" w:rsidR="000A0CC5">
        <w:t>0.8878</w:t>
      </w:r>
      <w:r w:rsidR="00D01489">
        <w:t xml:space="preserve">, </w:t>
      </w:r>
      <w:r w:rsidR="000A0CC5">
        <w:t>0.9921</w:t>
      </w:r>
      <w:r w:rsidR="00D01489">
        <w:t xml:space="preserve">, </w:t>
      </w:r>
      <w:r w:rsidR="00455655">
        <w:t xml:space="preserve">and 1 respectively). </w:t>
      </w:r>
      <w:r w:rsidR="00DC41E0">
        <w:t xml:space="preserve">Model generated from Caret package </w:t>
      </w:r>
      <w:r w:rsidR="00934AA9">
        <w:t xml:space="preserve">shows </w:t>
      </w:r>
      <w:r w:rsidR="0067305B">
        <w:t xml:space="preserve">the </w:t>
      </w:r>
      <w:r w:rsidR="00DC41E0">
        <w:t>best pre</w:t>
      </w:r>
      <w:r w:rsidR="003B07FD">
        <w:t>dictive power. However,</w:t>
      </w:r>
      <w:r w:rsidR="009A6777">
        <w:t xml:space="preserve"> the accuracy </w:t>
      </w:r>
      <w:r w:rsidR="0067305B">
        <w:t xml:space="preserve">of the </w:t>
      </w:r>
      <w:r w:rsidR="00BF7242">
        <w:t>models</w:t>
      </w:r>
      <w:r w:rsidR="0067305B">
        <w:t xml:space="preserve"> </w:t>
      </w:r>
      <w:r w:rsidR="00BF7242">
        <w:t>trends</w:t>
      </w:r>
      <w:r w:rsidR="0067305B">
        <w:t xml:space="preserve"> too high</w:t>
      </w:r>
      <w:r w:rsidR="00AC1F3E">
        <w:t xml:space="preserve">, </w:t>
      </w:r>
      <w:r w:rsidR="00AD5DF5">
        <w:t xml:space="preserve">which probability may not </w:t>
      </w:r>
      <w:r w:rsidR="00166265">
        <w:t>reflect the characteristics of the actual problem. I</w:t>
      </w:r>
      <w:r w:rsidR="00AC1F3E">
        <w:t xml:space="preserve">t may cause by small data set </w:t>
      </w:r>
      <w:r w:rsidR="00BF7242">
        <w:t>resulting</w:t>
      </w:r>
      <w:r w:rsidR="00AC1F3E">
        <w:t xml:space="preserve"> overfitting</w:t>
      </w:r>
      <w:r w:rsidR="00A81115">
        <w:t xml:space="preserve"> problem.</w:t>
      </w:r>
      <w:r w:rsidR="00A81115">
        <w:rPr>
          <w:rFonts w:hint="eastAsia"/>
          <w:lang w:eastAsia="zh-TW"/>
        </w:rPr>
        <w:t xml:space="preserve"> </w:t>
      </w:r>
    </w:p>
    <w:p w:rsidR="00A81115" w:rsidRDefault="00A81115" w14:paraId="5483AD77" w14:textId="77777777">
      <w:pPr>
        <w:rPr>
          <w:lang w:eastAsia="zh-TW"/>
        </w:rPr>
      </w:pPr>
    </w:p>
    <w:p w:rsidR="0052438A" w:rsidRDefault="00B54494" w14:paraId="05EE0823" w14:textId="1D7B0CBA">
      <w:pPr>
        <w:rPr>
          <w:lang w:eastAsia="zh-TW"/>
        </w:rPr>
      </w:pPr>
      <w:r>
        <w:rPr>
          <w:rFonts w:hint="eastAsia"/>
          <w:lang w:eastAsia="zh-TW"/>
        </w:rPr>
        <w:t>O</w:t>
      </w:r>
      <w:r>
        <w:rPr>
          <w:lang w:eastAsia="zh-TW"/>
        </w:rPr>
        <w:t xml:space="preserve">n </w:t>
      </w:r>
      <w:r w:rsidR="00BC6AF2">
        <w:rPr>
          <w:lang w:eastAsia="zh-TW"/>
        </w:rPr>
        <w:t xml:space="preserve">the other hand, an interesting finding from </w:t>
      </w:r>
      <w:r w:rsidR="00A170A4">
        <w:rPr>
          <w:lang w:eastAsia="zh-TW"/>
        </w:rPr>
        <w:t>Variable Importance Plots (</w:t>
      </w:r>
      <w:r w:rsidR="00691875">
        <w:rPr>
          <w:lang w:eastAsia="zh-TW"/>
        </w:rPr>
        <w:t xml:space="preserve">Figure 9 &amp; 16) is safety </w:t>
      </w:r>
      <w:r w:rsidR="00727C10">
        <w:rPr>
          <w:lang w:eastAsia="zh-TW"/>
        </w:rPr>
        <w:t>played the</w:t>
      </w:r>
      <w:r w:rsidR="00691875">
        <w:rPr>
          <w:lang w:eastAsia="zh-TW"/>
        </w:rPr>
        <w:t xml:space="preserve"> most</w:t>
      </w:r>
      <w:r w:rsidR="0052438A">
        <w:rPr>
          <w:lang w:eastAsia="zh-TW"/>
        </w:rPr>
        <w:t xml:space="preserve"> </w:t>
      </w:r>
      <w:r w:rsidR="00F31A02">
        <w:rPr>
          <w:lang w:eastAsia="zh-TW"/>
        </w:rPr>
        <w:t xml:space="preserve">important factor in customer making the </w:t>
      </w:r>
      <w:r w:rsidR="00A574AB">
        <w:rPr>
          <w:lang w:eastAsia="zh-TW"/>
        </w:rPr>
        <w:t xml:space="preserve">purchase decision. The next important factors are </w:t>
      </w:r>
      <w:r w:rsidR="00F14045">
        <w:rPr>
          <w:lang w:eastAsia="zh-TW"/>
        </w:rPr>
        <w:t xml:space="preserve">price, maintenance and </w:t>
      </w:r>
      <w:r w:rsidR="00907DD9">
        <w:rPr>
          <w:lang w:eastAsia="zh-TW"/>
        </w:rPr>
        <w:t>no</w:t>
      </w:r>
      <w:r w:rsidR="0054383E">
        <w:rPr>
          <w:lang w:eastAsia="zh-TW"/>
        </w:rPr>
        <w:t xml:space="preserve"> of </w:t>
      </w:r>
      <w:r w:rsidR="00907DD9">
        <w:rPr>
          <w:lang w:eastAsia="zh-TW"/>
        </w:rPr>
        <w:t>seats</w:t>
      </w:r>
      <w:r w:rsidR="0054383E">
        <w:rPr>
          <w:lang w:eastAsia="zh-TW"/>
        </w:rPr>
        <w:t xml:space="preserve"> depending on the model </w:t>
      </w:r>
      <w:r w:rsidR="00FB1EF8">
        <w:rPr>
          <w:lang w:eastAsia="zh-TW"/>
        </w:rPr>
        <w:t>referenced.</w:t>
      </w:r>
    </w:p>
    <w:p w:rsidRPr="00BF7242" w:rsidR="00B54494" w:rsidRDefault="00691875" w14:paraId="653E5A8B" w14:textId="393D763E">
      <w:pPr>
        <w:rPr>
          <w:lang w:eastAsia="zh-TW"/>
        </w:rPr>
      </w:pPr>
      <w:r>
        <w:rPr>
          <w:lang w:eastAsia="zh-TW"/>
        </w:rPr>
        <w:t xml:space="preserve"> </w:t>
      </w:r>
    </w:p>
    <w:p w:rsidR="00107142" w:rsidRDefault="00FB1EF8" w14:paraId="35EC5C3B" w14:textId="7F2FBD31">
      <w:pPr>
        <w:rPr>
          <w:rStyle w:val="ui-provider"/>
        </w:rPr>
      </w:pPr>
      <w:r>
        <w:rPr>
          <w:lang w:eastAsia="zh-TW"/>
        </w:rPr>
        <w:t>F</w:t>
      </w:r>
      <w:r w:rsidR="00107142">
        <w:rPr>
          <w:rStyle w:val="ui-provider"/>
        </w:rPr>
        <w:t xml:space="preserve">or next step actions, </w:t>
      </w:r>
      <w:r w:rsidR="008D2C02">
        <w:rPr>
          <w:rStyle w:val="ui-provider"/>
        </w:rPr>
        <w:t xml:space="preserve">the first </w:t>
      </w:r>
      <w:r w:rsidR="00107142">
        <w:rPr>
          <w:rStyle w:val="ui-provider"/>
        </w:rPr>
        <w:t xml:space="preserve">thing </w:t>
      </w:r>
      <w:r w:rsidR="008D2C02">
        <w:rPr>
          <w:rStyle w:val="ui-provider"/>
        </w:rPr>
        <w:t xml:space="preserve">is </w:t>
      </w:r>
      <w:r w:rsidR="000E18DC">
        <w:rPr>
          <w:rStyle w:val="ui-provider"/>
        </w:rPr>
        <w:t xml:space="preserve">to </w:t>
      </w:r>
      <w:r w:rsidR="00B7567C">
        <w:rPr>
          <w:rStyle w:val="ui-provider"/>
        </w:rPr>
        <w:t>increa</w:t>
      </w:r>
      <w:r w:rsidR="00250463">
        <w:rPr>
          <w:rStyle w:val="ui-provider"/>
        </w:rPr>
        <w:t>s</w:t>
      </w:r>
      <w:r w:rsidR="00B7567C">
        <w:rPr>
          <w:rStyle w:val="ui-provider"/>
        </w:rPr>
        <w:t xml:space="preserve">e </w:t>
      </w:r>
      <w:r w:rsidR="00BA5114">
        <w:rPr>
          <w:rStyle w:val="ui-provider"/>
        </w:rPr>
        <w:t xml:space="preserve">size of </w:t>
      </w:r>
      <w:r w:rsidR="00B105DE">
        <w:rPr>
          <w:rStyle w:val="ui-provider"/>
        </w:rPr>
        <w:t xml:space="preserve">data set </w:t>
      </w:r>
      <w:r w:rsidR="009E4D69">
        <w:rPr>
          <w:rStyle w:val="ui-provider"/>
        </w:rPr>
        <w:t xml:space="preserve">to </w:t>
      </w:r>
      <w:r w:rsidR="00F70366">
        <w:rPr>
          <w:rStyle w:val="ui-provider"/>
        </w:rPr>
        <w:t>refine</w:t>
      </w:r>
      <w:r w:rsidR="009E4D69">
        <w:rPr>
          <w:rStyle w:val="ui-provider"/>
        </w:rPr>
        <w:t xml:space="preserve"> the model</w:t>
      </w:r>
      <w:r w:rsidR="00CA64FE">
        <w:rPr>
          <w:rStyle w:val="ui-provider"/>
        </w:rPr>
        <w:t>.</w:t>
      </w:r>
      <w:r w:rsidR="009A26FA">
        <w:rPr>
          <w:rStyle w:val="ui-provider"/>
        </w:rPr>
        <w:t xml:space="preserve"> It is </w:t>
      </w:r>
      <w:r w:rsidRPr="001E570D" w:rsidR="001E570D">
        <w:rPr>
          <w:rStyle w:val="ui-provider"/>
        </w:rPr>
        <w:t xml:space="preserve">crucial </w:t>
      </w:r>
      <w:r w:rsidR="003264E0">
        <w:rPr>
          <w:rStyle w:val="ui-provider"/>
        </w:rPr>
        <w:t xml:space="preserve">to </w:t>
      </w:r>
      <w:r w:rsidR="000E18DC">
        <w:rPr>
          <w:rStyle w:val="ui-provider"/>
        </w:rPr>
        <w:t xml:space="preserve">overcome the </w:t>
      </w:r>
      <w:r w:rsidR="00107142">
        <w:rPr>
          <w:rStyle w:val="ui-provider"/>
        </w:rPr>
        <w:t xml:space="preserve">overfitting problem. </w:t>
      </w:r>
      <w:r w:rsidR="007F16A8">
        <w:rPr>
          <w:rStyle w:val="ui-provider"/>
        </w:rPr>
        <w:t xml:space="preserve"> </w:t>
      </w:r>
      <w:r w:rsidR="0047240C">
        <w:rPr>
          <w:rStyle w:val="ui-provider"/>
        </w:rPr>
        <w:t>Mo</w:t>
      </w:r>
      <w:r w:rsidR="00213725">
        <w:rPr>
          <w:rStyle w:val="ui-provider"/>
        </w:rPr>
        <w:t xml:space="preserve">reover, </w:t>
      </w:r>
      <w:r w:rsidR="002211E2">
        <w:rPr>
          <w:rStyle w:val="ui-provider"/>
        </w:rPr>
        <w:t xml:space="preserve">when </w:t>
      </w:r>
      <w:r w:rsidR="00BE4B26">
        <w:rPr>
          <w:rStyle w:val="ui-provider"/>
        </w:rPr>
        <w:t xml:space="preserve">time and resource </w:t>
      </w:r>
      <w:r w:rsidR="00EA78F2">
        <w:rPr>
          <w:rStyle w:val="ui-provider"/>
        </w:rPr>
        <w:t>are allowed</w:t>
      </w:r>
      <w:r w:rsidR="00BE4B26">
        <w:rPr>
          <w:rStyle w:val="ui-provider"/>
        </w:rPr>
        <w:t xml:space="preserve"> </w:t>
      </w:r>
      <w:r w:rsidR="00442C0C">
        <w:rPr>
          <w:rStyle w:val="ui-provider"/>
        </w:rPr>
        <w:t xml:space="preserve">more complex model </w:t>
      </w:r>
      <w:r w:rsidR="00780331">
        <w:rPr>
          <w:rStyle w:val="ui-provider"/>
        </w:rPr>
        <w:t xml:space="preserve">like </w:t>
      </w:r>
      <w:r w:rsidR="00B06B7A">
        <w:t>Neural Networks</w:t>
      </w:r>
      <w:r w:rsidR="00BC4CF8">
        <w:t xml:space="preserve"> and </w:t>
      </w:r>
      <w:r w:rsidRPr="00BF4CEC" w:rsidR="00BF4CEC">
        <w:t>Gradient Boosting</w:t>
      </w:r>
      <w:r w:rsidR="009004BB">
        <w:t xml:space="preserve"> can be </w:t>
      </w:r>
      <w:r w:rsidR="00EA78F2">
        <w:t xml:space="preserve">test in future to </w:t>
      </w:r>
      <w:r w:rsidR="000335BF">
        <w:t xml:space="preserve">see if </w:t>
      </w:r>
      <w:r w:rsidR="00F70366">
        <w:t>any performance gain</w:t>
      </w:r>
      <w:r w:rsidR="00647871">
        <w:t xml:space="preserve"> can be achieved</w:t>
      </w:r>
      <w:r w:rsidR="00EA78F2">
        <w:t>.</w:t>
      </w:r>
    </w:p>
    <w:p w:rsidR="00107142" w:rsidRDefault="00107142" w14:paraId="6C4BD846" w14:textId="77777777">
      <w:pPr>
        <w:rPr>
          <w:rStyle w:val="ui-provider"/>
        </w:rPr>
      </w:pPr>
    </w:p>
    <w:p w:rsidR="00FB1EF8" w:rsidRDefault="00FB1EF8" w14:paraId="128E4BAC" w14:textId="25269243">
      <w:pPr>
        <w:rPr>
          <w:rFonts w:eastAsiaTheme="majorEastAsia" w:cstheme="minorHAnsi"/>
          <w:b/>
          <w:bCs/>
          <w:kern w:val="52"/>
          <w:sz w:val="36"/>
          <w:szCs w:val="36"/>
          <w:lang w:eastAsia="zh-TW"/>
        </w:rPr>
      </w:pPr>
    </w:p>
    <w:p w:rsidR="00970508" w:rsidRDefault="00970508" w14:paraId="63F2712B" w14:textId="77777777">
      <w:pPr>
        <w:rPr>
          <w:rFonts w:eastAsiaTheme="majorEastAsia" w:cstheme="minorHAnsi"/>
          <w:b/>
          <w:bCs/>
          <w:kern w:val="52"/>
          <w:sz w:val="36"/>
          <w:szCs w:val="36"/>
          <w:lang w:eastAsia="zh-TW"/>
        </w:rPr>
      </w:pPr>
      <w:r>
        <w:br w:type="page"/>
      </w:r>
    </w:p>
    <w:p w:rsidRPr="006A1C0A" w:rsidR="003D330C" w:rsidP="006137E5" w:rsidRDefault="00EF5448" w14:paraId="03E16D7B" w14:textId="135FF97A">
      <w:pPr>
        <w:pStyle w:val="1"/>
      </w:pPr>
      <w:bookmarkStart w:name="_Toc971297243" w:id="10"/>
      <w:r w:rsidRPr="0011554B">
        <w:rPr>
          <w:rFonts w:hint="eastAsia"/>
        </w:rPr>
        <w:lastRenderedPageBreak/>
        <w:t>A</w:t>
      </w:r>
      <w:r w:rsidRPr="0011554B">
        <w:t>ppendix</w:t>
      </w:r>
      <w:bookmarkEnd w:id="10"/>
    </w:p>
    <w:p w:rsidRPr="003A46E7" w:rsidR="003A46E7" w:rsidP="002D736D" w:rsidRDefault="003A46E7" w14:paraId="2EBFADEC" w14:textId="345AE744">
      <w:pPr>
        <w:pStyle w:val="2"/>
      </w:pPr>
      <w:bookmarkStart w:name="_Toc1702867774" w:id="11"/>
      <w:r>
        <w:rPr>
          <w:rFonts w:hint="eastAsia"/>
        </w:rPr>
        <w:t>R</w:t>
      </w:r>
      <w:r w:rsidR="002D736D">
        <w:t xml:space="preserve"> Script</w:t>
      </w:r>
      <w:bookmarkEnd w:id="11"/>
    </w:p>
    <w:p w:rsidR="65771C2D" w:rsidP="002D736D" w:rsidRDefault="00705ABE" w14:paraId="036EE55A" w14:textId="44DE9620">
      <w:pPr>
        <w:pStyle w:val="3"/>
      </w:pPr>
      <w:bookmarkStart w:name="_Toc1826171047" w:id="12"/>
      <w:r>
        <w:t>D</w:t>
      </w:r>
      <w:r w:rsidR="00ED675A">
        <w:t>ecision Tree</w:t>
      </w:r>
      <w:bookmarkEnd w:id="12"/>
    </w:p>
    <w:p w:rsidR="65771C2D" w:rsidP="743843D9" w:rsidRDefault="65771C2D" w14:paraId="3271CD1F" w14:textId="45B86858">
      <w:r>
        <w:t>library(rpart)</w:t>
      </w:r>
    </w:p>
    <w:p w:rsidR="65771C2D" w:rsidP="743843D9" w:rsidRDefault="65771C2D" w14:paraId="2EB391CA" w14:textId="3274E73F">
      <w:r>
        <w:t>library(randomForest)</w:t>
      </w:r>
    </w:p>
    <w:p w:rsidR="65771C2D" w:rsidP="743843D9" w:rsidRDefault="65771C2D" w14:paraId="576FB830" w14:textId="0813ACFA">
      <w:r>
        <w:t>library(caret)</w:t>
      </w:r>
    </w:p>
    <w:p w:rsidR="65771C2D" w:rsidP="743843D9" w:rsidRDefault="65771C2D" w14:paraId="2FF9DC40" w14:textId="2C97B4C9">
      <w:r>
        <w:t>carData&lt;-read.csv("D:/MSc CDA/Semester 2/3. Data and Text Mining_MCDA5580/Assignment 2/car.data")</w:t>
      </w:r>
    </w:p>
    <w:p w:rsidR="65771C2D" w:rsidP="743843D9" w:rsidRDefault="65771C2D" w14:paraId="4C9B2287" w14:textId="09A584F5">
      <w:r>
        <w:t>head(carData)</w:t>
      </w:r>
    </w:p>
    <w:p w:rsidR="65771C2D" w:rsidP="743843D9" w:rsidRDefault="65771C2D" w14:paraId="0F18D00D" w14:textId="78C89120">
      <w:r>
        <w:t>trainIndex&lt;-createDataPartition(carData$shouldBuy, p=0.8, list=FALSE)</w:t>
      </w:r>
    </w:p>
    <w:p w:rsidR="65771C2D" w:rsidP="743843D9" w:rsidRDefault="65771C2D" w14:paraId="02DC0FC6" w14:textId="3AC19441">
      <w:r>
        <w:t>train&lt;-carData[trainIndex,]</w:t>
      </w:r>
    </w:p>
    <w:p w:rsidR="65771C2D" w:rsidP="743843D9" w:rsidRDefault="65771C2D" w14:paraId="16364D8C" w14:textId="56E5BE4A">
      <w:r>
        <w:t>test&lt;-carData[-trainIndex,]</w:t>
      </w:r>
    </w:p>
    <w:p w:rsidR="00101B9F" w:rsidP="743843D9" w:rsidRDefault="00101B9F" w14:paraId="587BE913" w14:textId="446ADCC1"/>
    <w:p w:rsidR="00ED675A" w:rsidP="00ED675A" w:rsidRDefault="00ED675A" w14:paraId="523CD8F9" w14:textId="77777777">
      <w:r>
        <w:t>treeCar&lt;-rpart(shouldBuy~price+maintenance+doors+seats+storage+safety,data=train,method="class",control=rpart.control(minsplit=6))</w:t>
      </w:r>
    </w:p>
    <w:p w:rsidR="00ED675A" w:rsidP="00ED675A" w:rsidRDefault="00ED675A" w14:paraId="035CB316" w14:textId="77777777"/>
    <w:p w:rsidR="00ED675A" w:rsidP="00ED675A" w:rsidRDefault="00ED675A" w14:paraId="164EF251" w14:textId="77777777">
      <w:r>
        <w:t>#Plot Tree</w:t>
      </w:r>
    </w:p>
    <w:p w:rsidR="00ED675A" w:rsidP="00ED675A" w:rsidRDefault="00ED675A" w14:paraId="6DB2BE0D" w14:textId="77777777">
      <w:r>
        <w:t>plot(treeCar,uniform=TRUE,main="Decision Tree Should Buy")</w:t>
      </w:r>
    </w:p>
    <w:p w:rsidR="00ED675A" w:rsidP="00ED675A" w:rsidRDefault="00ED675A" w14:paraId="7D31F480" w14:textId="77777777"/>
    <w:p w:rsidR="00ED675A" w:rsidP="00ED675A" w:rsidRDefault="00ED675A" w14:paraId="007DD567" w14:textId="77777777">
      <w:r>
        <w:t xml:space="preserve">text(treeCar,use.n=TRUE,all=TRUE,cex=.5,main="Decision Tree Should Buy") </w:t>
      </w:r>
    </w:p>
    <w:p w:rsidR="00ED675A" w:rsidP="00ED675A" w:rsidRDefault="00ED675A" w14:paraId="7670907B" w14:textId="77777777"/>
    <w:p w:rsidR="00ED675A" w:rsidP="00ED675A" w:rsidRDefault="00ED675A" w14:paraId="5763A423" w14:textId="77777777">
      <w:r>
        <w:t>plot(treeCar,uniform=TRUE,main="Decision Tree Should Buy")</w:t>
      </w:r>
    </w:p>
    <w:p w:rsidR="00ED675A" w:rsidP="00ED675A" w:rsidRDefault="00ED675A" w14:paraId="249CB5D9" w14:textId="77777777"/>
    <w:p w:rsidR="00ED675A" w:rsidP="00ED675A" w:rsidRDefault="00ED675A" w14:paraId="2AF90539" w14:textId="77777777">
      <w:r>
        <w:t># Plot Tree rules</w:t>
      </w:r>
    </w:p>
    <w:p w:rsidR="00ED675A" w:rsidP="00ED675A" w:rsidRDefault="00ED675A" w14:paraId="2E4A28CF" w14:textId="77777777">
      <w:r>
        <w:t>rpart.rules(treeCar)</w:t>
      </w:r>
    </w:p>
    <w:p w:rsidR="00ED675A" w:rsidP="00ED675A" w:rsidRDefault="00ED675A" w14:paraId="6E0C6384" w14:textId="77777777"/>
    <w:p w:rsidR="00ED675A" w:rsidP="00ED675A" w:rsidRDefault="00ED675A" w14:paraId="6C52A261" w14:textId="77777777">
      <w:r>
        <w:t>#Preduction</w:t>
      </w:r>
    </w:p>
    <w:p w:rsidR="00ED675A" w:rsidP="00ED675A" w:rsidRDefault="00ED675A" w14:paraId="392C64F1" w14:textId="77777777">
      <w:r>
        <w:t>predCar&lt;-predict(treeCar,newdata=test,type="class")</w:t>
      </w:r>
    </w:p>
    <w:p w:rsidR="00ED675A" w:rsidP="00ED675A" w:rsidRDefault="00ED675A" w14:paraId="77293535" w14:textId="77777777">
      <w:r>
        <w:lastRenderedPageBreak/>
        <w:t>predCarProb&lt;-predict(treeCar,newdata = test, type="prob")</w:t>
      </w:r>
    </w:p>
    <w:p w:rsidR="00ED675A" w:rsidP="00ED675A" w:rsidRDefault="00ED675A" w14:paraId="02EB3349" w14:textId="77777777"/>
    <w:p w:rsidR="00ED675A" w:rsidP="00ED675A" w:rsidRDefault="00ED675A" w14:paraId="141B22E8" w14:textId="77777777">
      <w:r>
        <w:t>head(predCar)</w:t>
      </w:r>
    </w:p>
    <w:p w:rsidR="00ED675A" w:rsidP="00ED675A" w:rsidRDefault="00ED675A" w14:paraId="7016D847" w14:textId="77777777">
      <w:r>
        <w:t>treeCarCM&lt;-table(test[,"shouldBuy"],predCar)</w:t>
      </w:r>
    </w:p>
    <w:p w:rsidR="00ED675A" w:rsidP="00ED675A" w:rsidRDefault="00ED675A" w14:paraId="3773FCE7" w14:textId="77777777">
      <w:r>
        <w:t>treeCarCM</w:t>
      </w:r>
    </w:p>
    <w:p w:rsidR="00ED675A" w:rsidP="00ED675A" w:rsidRDefault="00ED675A" w14:paraId="77B9ECFA" w14:textId="77777777">
      <w:r>
        <w:t xml:space="preserve">plot(predCar) </w:t>
      </w:r>
    </w:p>
    <w:p w:rsidR="00ED675A" w:rsidP="00ED675A" w:rsidRDefault="00ED675A" w14:paraId="32C52277" w14:textId="77777777"/>
    <w:p w:rsidR="00ED675A" w:rsidP="00ED675A" w:rsidRDefault="00ED675A" w14:paraId="4FC7FB95" w14:textId="77777777">
      <w:r>
        <w:t xml:space="preserve">plot(treeCarCM) </w:t>
      </w:r>
    </w:p>
    <w:p w:rsidR="00ED675A" w:rsidP="00ED675A" w:rsidRDefault="00ED675A" w14:paraId="460B607D" w14:textId="77777777">
      <w:r>
        <w:t>sum(diag(treeCarCM)/sum(treeCarCM))</w:t>
      </w:r>
    </w:p>
    <w:p w:rsidR="00ED675A" w:rsidP="00ED675A" w:rsidRDefault="00ED675A" w14:paraId="3D8181B0" w14:textId="77777777"/>
    <w:p w:rsidR="00ED675A" w:rsidP="00ED675A" w:rsidRDefault="00ED675A" w14:paraId="2C591475" w14:textId="77777777">
      <w:r>
        <w:t>#Print Confusion Matrix &amp; stat</w:t>
      </w:r>
    </w:p>
    <w:p w:rsidR="00ED675A" w:rsidP="00ED675A" w:rsidRDefault="00ED675A" w14:paraId="707285F9" w14:textId="77777777">
      <w:r>
        <w:t xml:space="preserve">test$shouldBuy &lt;- factor(test$shouldBuy , levels=c("unacc", "acc", "good", "vgood"), </w:t>
      </w:r>
    </w:p>
    <w:p w:rsidR="00ED675A" w:rsidP="00ED675A" w:rsidRDefault="00ED675A" w14:paraId="748A8782" w14:textId="77777777">
      <w:r>
        <w:t xml:space="preserve">                         ordered=TRUE)</w:t>
      </w:r>
    </w:p>
    <w:p w:rsidR="00ED675A" w:rsidP="00ED675A" w:rsidRDefault="00ED675A" w14:paraId="017D6F5B" w14:textId="77777777">
      <w:r>
        <w:t>confusionMatrix(predCar, test[,"shouldBuy"])</w:t>
      </w:r>
    </w:p>
    <w:p w:rsidR="00ED675A" w:rsidP="00ED675A" w:rsidRDefault="00ED675A" w14:paraId="4425A38A" w14:textId="77777777"/>
    <w:p w:rsidR="00ED675A" w:rsidP="00ED675A" w:rsidRDefault="00ED675A" w14:paraId="72FFC8C9" w14:textId="77777777">
      <w:r>
        <w:t>#AUC</w:t>
      </w:r>
    </w:p>
    <w:p w:rsidR="00ED675A" w:rsidP="00ED675A" w:rsidRDefault="00ED675A" w14:paraId="59C6C2A6" w14:textId="77777777">
      <w:r>
        <w:t>library(pROC)</w:t>
      </w:r>
    </w:p>
    <w:p w:rsidR="00ED675A" w:rsidP="00ED675A" w:rsidRDefault="00ED675A" w14:paraId="39264F6B" w14:textId="77777777">
      <w:r>
        <w:t>roc.multi=multiclass.roc(test$shouldBuy, predCarProb[,2])</w:t>
      </w:r>
    </w:p>
    <w:p w:rsidR="00ED675A" w:rsidP="00ED675A" w:rsidRDefault="00ED675A" w14:paraId="0DC1920B" w14:textId="77777777">
      <w:r>
        <w:t>auc(roc.multi)</w:t>
      </w:r>
    </w:p>
    <w:p w:rsidR="00ED675A" w:rsidP="00ED675A" w:rsidRDefault="00ED675A" w14:paraId="560C5F20" w14:textId="77777777"/>
    <w:p w:rsidR="00ED675A" w:rsidP="00ED675A" w:rsidRDefault="00ED675A" w14:paraId="33AA3221" w14:textId="77777777">
      <w:r>
        <w:t># Plot ROC</w:t>
      </w:r>
    </w:p>
    <w:p w:rsidR="00ED675A" w:rsidP="00ED675A" w:rsidRDefault="00ED675A" w14:paraId="2351FE39" w14:textId="77777777">
      <w:r>
        <w:t>predictions&lt;-as.data.frame(predict(treeCar, newdata = test, type = "prob"))</w:t>
      </w:r>
    </w:p>
    <w:p w:rsidR="00ED675A" w:rsidP="00ED675A" w:rsidRDefault="00ED675A" w14:paraId="1B928935" w14:textId="77777777">
      <w:r>
        <w:t>predictions$predict&lt;-names(predictions)[1:4][apply(predictions[,1:4], 1, which.max)]</w:t>
      </w:r>
    </w:p>
    <w:p w:rsidR="00ED675A" w:rsidP="00ED675A" w:rsidRDefault="00ED675A" w14:paraId="5FA66814" w14:textId="77777777">
      <w:r>
        <w:t>predictions$observed&lt;-test$shouldBuy</w:t>
      </w:r>
    </w:p>
    <w:p w:rsidR="00ED675A" w:rsidP="00ED675A" w:rsidRDefault="00ED675A" w14:paraId="0DF3BF74" w14:textId="77777777">
      <w:r>
        <w:t>head(predictions)</w:t>
      </w:r>
    </w:p>
    <w:p w:rsidR="00ED675A" w:rsidP="00ED675A" w:rsidRDefault="00ED675A" w14:paraId="5B04861A" w14:textId="77777777">
      <w:r>
        <w:t>roc.unacc&lt;-roc(ifelse(predictions$observed=="unacc", "unacc", "non-unacc"), as.numeric(predictions$unacc))</w:t>
      </w:r>
    </w:p>
    <w:p w:rsidR="00ED675A" w:rsidP="00ED675A" w:rsidRDefault="00ED675A" w14:paraId="57997FCA" w14:textId="77777777">
      <w:r>
        <w:t>roc.acc&lt;-roc(ifelse(predictions$observed=="acc", "acc", "non-acc"), as.numeric(predictions$acc))</w:t>
      </w:r>
    </w:p>
    <w:p w:rsidR="00ED675A" w:rsidP="00ED675A" w:rsidRDefault="00ED675A" w14:paraId="36C85B40" w14:textId="77777777">
      <w:r>
        <w:lastRenderedPageBreak/>
        <w:t>roc.good&lt;-roc(ifelse(predictions$observed=="good", "good", "non-good"), as.numeric(predictions$good))</w:t>
      </w:r>
    </w:p>
    <w:p w:rsidR="00ED675A" w:rsidP="00ED675A" w:rsidRDefault="00ED675A" w14:paraId="3F616B2F" w14:textId="77777777">
      <w:r>
        <w:t>roc.vgood&lt;-roc(ifelse(predictions$observed=="vgood", "vgood", "non-vgood"), as.numeric(predictions$vgood))</w:t>
      </w:r>
    </w:p>
    <w:p w:rsidR="00ED675A" w:rsidP="00ED675A" w:rsidRDefault="00ED675A" w14:paraId="1759C81D" w14:textId="77777777">
      <w:r>
        <w:t>plot(roc.unacc,main="UNACC")</w:t>
      </w:r>
    </w:p>
    <w:p w:rsidR="00ED675A" w:rsidP="00ED675A" w:rsidRDefault="00ED675A" w14:paraId="6A5EB26F" w14:textId="77777777">
      <w:r>
        <w:t>plot(roc.acc,main="ACC")</w:t>
      </w:r>
    </w:p>
    <w:p w:rsidR="00ED675A" w:rsidP="00ED675A" w:rsidRDefault="00ED675A" w14:paraId="4DF04B7A" w14:textId="77777777">
      <w:r>
        <w:t>plot(roc.good,main="GOOD")</w:t>
      </w:r>
    </w:p>
    <w:p w:rsidR="743843D9" w:rsidP="00ED675A" w:rsidRDefault="00ED675A" w14:paraId="7261BB98" w14:textId="168C6A87">
      <w:r>
        <w:t>plot(roc.vgood,main="VGOOD")</w:t>
      </w:r>
    </w:p>
    <w:p w:rsidR="743843D9" w:rsidP="743843D9" w:rsidRDefault="743843D9" w14:paraId="2B6ADAA6" w14:textId="7E4DD903"/>
    <w:p w:rsidR="743843D9" w:rsidP="00106424" w:rsidRDefault="00CB0DE9" w14:paraId="080EEADE" w14:textId="7B7C20E9">
      <w:pPr>
        <w:pStyle w:val="3"/>
      </w:pPr>
      <w:bookmarkStart w:name="_Toc594581366" w:id="13"/>
      <w:r>
        <w:rPr>
          <w:rFonts w:hint="eastAsia"/>
        </w:rPr>
        <w:t>R</w:t>
      </w:r>
      <w:r>
        <w:t>andom</w:t>
      </w:r>
      <w:r w:rsidR="00920E51">
        <w:t xml:space="preserve"> </w:t>
      </w:r>
      <w:r>
        <w:t>F</w:t>
      </w:r>
      <w:r>
        <w:rPr>
          <w:rFonts w:hint="eastAsia"/>
        </w:rPr>
        <w:t>o</w:t>
      </w:r>
      <w:r>
        <w:t>rest</w:t>
      </w:r>
      <w:r w:rsidR="00230F9C">
        <w:t xml:space="preserve"> </w:t>
      </w:r>
      <w:bookmarkEnd w:id="13"/>
    </w:p>
    <w:p w:rsidR="00E02E80" w:rsidP="00E02E80" w:rsidRDefault="00E02E80" w14:paraId="67F035E0" w14:textId="77777777">
      <w:r>
        <w:t>library(rpart.plot)</w:t>
      </w:r>
    </w:p>
    <w:p w:rsidR="00E02E80" w:rsidP="00E02E80" w:rsidRDefault="00E02E80" w14:paraId="054FB1C3" w14:textId="77777777">
      <w:r>
        <w:t>library(caret)</w:t>
      </w:r>
    </w:p>
    <w:p w:rsidR="00E02E80" w:rsidP="00E02E80" w:rsidRDefault="00E02E80" w14:paraId="5D634215" w14:textId="77777777">
      <w:r>
        <w:t>library(randomForest)</w:t>
      </w:r>
    </w:p>
    <w:p w:rsidR="00E02E80" w:rsidP="00E02E80" w:rsidRDefault="00E02E80" w14:paraId="43EAFAF7" w14:textId="77777777">
      <w:r>
        <w:t>library(pROC)</w:t>
      </w:r>
    </w:p>
    <w:p w:rsidR="00E02E80" w:rsidP="00E02E80" w:rsidRDefault="00E02E80" w14:paraId="28AABFAE" w14:textId="77777777"/>
    <w:p w:rsidR="00E02E80" w:rsidP="00E02E80" w:rsidRDefault="00E02E80" w14:paraId="398849E8" w14:textId="77777777">
      <w:r>
        <w:t>carData=read.csv('D:/#Spring 2023/5580 - Text Mining/Assignment2/car.csv',header = TRUE)</w:t>
      </w:r>
    </w:p>
    <w:p w:rsidR="00E02E80" w:rsidP="00E02E80" w:rsidRDefault="00E02E80" w14:paraId="3C881F00" w14:textId="77777777"/>
    <w:p w:rsidR="00E02E80" w:rsidP="00E02E80" w:rsidRDefault="00E02E80" w14:paraId="4D1A150C" w14:textId="77777777">
      <w:r>
        <w:t>trainIndex &lt;- createDataPartition(carData$shouldBuy, p = 0.8, list = FALSE)</w:t>
      </w:r>
    </w:p>
    <w:p w:rsidR="00E02E80" w:rsidP="00E02E80" w:rsidRDefault="00E02E80" w14:paraId="7CA64339" w14:textId="77777777">
      <w:r>
        <w:t>train &lt;- carData[trainIndex,]</w:t>
      </w:r>
    </w:p>
    <w:p w:rsidR="00E02E80" w:rsidP="00E02E80" w:rsidRDefault="00E02E80" w14:paraId="116DE80E" w14:textId="77777777">
      <w:r>
        <w:t>test &lt;- carData[-trainIndex,]</w:t>
      </w:r>
    </w:p>
    <w:p w:rsidR="00E02E80" w:rsidP="00E02E80" w:rsidRDefault="00E02E80" w14:paraId="406C2EC9" w14:textId="77777777"/>
    <w:p w:rsidR="00E02E80" w:rsidP="00E02E80" w:rsidRDefault="00E02E80" w14:paraId="114BBCB9" w14:textId="77777777"/>
    <w:p w:rsidR="00E02E80" w:rsidP="00E02E80" w:rsidRDefault="00E02E80" w14:paraId="2193C7AC" w14:textId="77777777">
      <w:r>
        <w:t xml:space="preserve">train$shouldBuy &lt;- factor(train$shouldBuy , levels=c("unacc", "acc", "good", "vgood"), </w:t>
      </w:r>
    </w:p>
    <w:p w:rsidR="00E02E80" w:rsidP="00E02E80" w:rsidRDefault="00E02E80" w14:paraId="3D5FC962" w14:textId="77777777">
      <w:r>
        <w:t xml:space="preserve">                         ordered=TRUE)</w:t>
      </w:r>
    </w:p>
    <w:p w:rsidR="00E02E80" w:rsidP="00E02E80" w:rsidRDefault="00E02E80" w14:paraId="1EBD7B69" w14:textId="77777777">
      <w:r>
        <w:t xml:space="preserve">test$shouldBuy &lt;- factor(test$shouldBuy , levels=c("unacc", "acc", "good", "vgood"), </w:t>
      </w:r>
    </w:p>
    <w:p w:rsidR="00E02E80" w:rsidP="00E02E80" w:rsidRDefault="00E02E80" w14:paraId="66343792" w14:textId="77777777">
      <w:r>
        <w:t xml:space="preserve">                          ordered=TRUE)</w:t>
      </w:r>
    </w:p>
    <w:p w:rsidR="00E02E80" w:rsidP="00E02E80" w:rsidRDefault="00E02E80" w14:paraId="7C44C05D" w14:textId="77777777"/>
    <w:p w:rsidR="00E02E80" w:rsidP="00E02E80" w:rsidRDefault="00E02E80" w14:paraId="7494B84D" w14:textId="77777777">
      <w:r>
        <w:t>set.seed(123)</w:t>
      </w:r>
    </w:p>
    <w:p w:rsidR="00E02E80" w:rsidP="00E02E80" w:rsidRDefault="00E02E80" w14:paraId="086F6061" w14:textId="77777777"/>
    <w:p w:rsidR="00E02E80" w:rsidP="00E02E80" w:rsidRDefault="00E02E80" w14:paraId="33D12D33" w14:textId="77777777">
      <w:r>
        <w:lastRenderedPageBreak/>
        <w:t># Perform hyperparameter tuning</w:t>
      </w:r>
    </w:p>
    <w:p w:rsidR="00E02E80" w:rsidP="00E02E80" w:rsidRDefault="00E02E80" w14:paraId="7ABFCDB3" w14:textId="77777777">
      <w:r>
        <w:t># 1. mtry</w:t>
      </w:r>
    </w:p>
    <w:p w:rsidR="00E02E80" w:rsidP="00E02E80" w:rsidRDefault="00E02E80" w14:paraId="2B433381" w14:textId="77777777">
      <w:r>
        <w:t>model &lt;- tuneRF(train[,1:6], train[,7] , mtryStart = 2)</w:t>
      </w:r>
    </w:p>
    <w:p w:rsidR="00E02E80" w:rsidP="00E02E80" w:rsidRDefault="00E02E80" w14:paraId="4C1BAFDC" w14:textId="77777777"/>
    <w:p w:rsidR="00E02E80" w:rsidP="00E02E80" w:rsidRDefault="00E02E80" w14:paraId="5D365626" w14:textId="77777777">
      <w:r>
        <w:t># 2. nodesize</w:t>
      </w:r>
    </w:p>
    <w:p w:rsidR="00E02E80" w:rsidP="00E02E80" w:rsidRDefault="00E02E80" w14:paraId="0893D7BC" w14:textId="77777777">
      <w:r>
        <w:t># Try for the best value of node size</w:t>
      </w:r>
    </w:p>
    <w:p w:rsidR="00E02E80" w:rsidP="00E02E80" w:rsidRDefault="00E02E80" w14:paraId="2AC7F84D" w14:textId="77777777"/>
    <w:p w:rsidR="00E02E80" w:rsidP="00E02E80" w:rsidRDefault="00E02E80" w14:paraId="548D73DE" w14:textId="77777777">
      <w:r>
        <w:t xml:space="preserve">rf=randomForest(shouldBuy~price+maintenance+doors+seats+storage+safety,data=train, mtry =6, nodesize= 1) </w:t>
      </w:r>
    </w:p>
    <w:p w:rsidR="00E02E80" w:rsidP="00E02E80" w:rsidRDefault="00E02E80" w14:paraId="51A2F9F1" w14:textId="77777777"/>
    <w:p w:rsidR="00E02E80" w:rsidP="00E02E80" w:rsidRDefault="00E02E80" w14:paraId="745B7AC6" w14:textId="77777777">
      <w:r>
        <w:t>rfp &lt;- predict(rf, newdata = test)</w:t>
      </w:r>
    </w:p>
    <w:p w:rsidR="00E02E80" w:rsidP="00E02E80" w:rsidRDefault="00E02E80" w14:paraId="7481F12B" w14:textId="77777777">
      <w:r>
        <w:t>rfCM = table(rfp,test$shouldBuy)</w:t>
      </w:r>
    </w:p>
    <w:p w:rsidR="00E02E80" w:rsidP="00E02E80" w:rsidRDefault="00E02E80" w14:paraId="380DE68C" w14:textId="77777777">
      <w:r>
        <w:t>rfProb =predict(rf, newdata = test,type="prob")</w:t>
      </w:r>
    </w:p>
    <w:p w:rsidR="00E02E80" w:rsidP="00E02E80" w:rsidRDefault="00E02E80" w14:paraId="0852604E" w14:textId="77777777">
      <w:r>
        <w:t>roc.multi &lt;-multiclass.roc(test$shouldBuy, rfProb[,2])</w:t>
      </w:r>
    </w:p>
    <w:p w:rsidR="00E02E80" w:rsidP="00E02E80" w:rsidRDefault="00E02E80" w14:paraId="5B4542D6" w14:textId="77777777">
      <w:r>
        <w:t>rfCM</w:t>
      </w:r>
    </w:p>
    <w:p w:rsidR="00E02E80" w:rsidP="00E02E80" w:rsidRDefault="00E02E80" w14:paraId="0B21F5EB" w14:textId="77777777">
      <w:r>
        <w:t>sum(diag(rfCM))/sum(rfCM)</w:t>
      </w:r>
    </w:p>
    <w:p w:rsidR="00E02E80" w:rsidP="00E02E80" w:rsidRDefault="00E02E80" w14:paraId="30E3FA9C" w14:textId="77777777"/>
    <w:p w:rsidR="00E02E80" w:rsidP="00E02E80" w:rsidRDefault="00E02E80" w14:paraId="3511FC07" w14:textId="77777777"/>
    <w:p w:rsidR="00E02E80" w:rsidP="00E02E80" w:rsidRDefault="00E02E80" w14:paraId="0DFE6BB7" w14:textId="77777777">
      <w:r>
        <w:t xml:space="preserve">rf=randomForest(shouldBuy~price+maintenance+doors+seats+storage+safety,data=train, mtry =6, nodesize= 5) </w:t>
      </w:r>
    </w:p>
    <w:p w:rsidR="00E02E80" w:rsidP="00E02E80" w:rsidRDefault="00E02E80" w14:paraId="747716C8" w14:textId="77777777"/>
    <w:p w:rsidR="00E02E80" w:rsidP="00E02E80" w:rsidRDefault="00E02E80" w14:paraId="17B1E58E" w14:textId="77777777">
      <w:r>
        <w:t>rfp &lt;- predict(rf, newdata = test)</w:t>
      </w:r>
    </w:p>
    <w:p w:rsidR="00E02E80" w:rsidP="00E02E80" w:rsidRDefault="00E02E80" w14:paraId="1EC02578" w14:textId="77777777">
      <w:r>
        <w:t>rfCM = table(rfp,test$shouldBuy)</w:t>
      </w:r>
    </w:p>
    <w:p w:rsidR="00E02E80" w:rsidP="00E02E80" w:rsidRDefault="00E02E80" w14:paraId="4C6A3EDD" w14:textId="77777777">
      <w:r>
        <w:t>rfProb =predict(rf, newdata = test,type="prob")</w:t>
      </w:r>
    </w:p>
    <w:p w:rsidR="00E02E80" w:rsidP="00E02E80" w:rsidRDefault="00E02E80" w14:paraId="22FA8F0F" w14:textId="77777777">
      <w:r>
        <w:t>roc.multi &lt;-multiclass.roc(test$shouldBuy, rfProb[,2])</w:t>
      </w:r>
    </w:p>
    <w:p w:rsidR="00E02E80" w:rsidP="00E02E80" w:rsidRDefault="00E02E80" w14:paraId="014F0613" w14:textId="77777777">
      <w:r>
        <w:t>rfCM</w:t>
      </w:r>
    </w:p>
    <w:p w:rsidR="00E02E80" w:rsidP="00E02E80" w:rsidRDefault="00E02E80" w14:paraId="4FA8AF4A" w14:textId="77777777">
      <w:r>
        <w:t>sum(diag(rfCM))/sum(rfCM)</w:t>
      </w:r>
    </w:p>
    <w:p w:rsidR="00E02E80" w:rsidP="00E02E80" w:rsidRDefault="00E02E80" w14:paraId="1559800E" w14:textId="77777777"/>
    <w:p w:rsidR="00E02E80" w:rsidP="00E02E80" w:rsidRDefault="00E02E80" w14:paraId="259253AF" w14:textId="77777777"/>
    <w:p w:rsidR="00E02E80" w:rsidP="00E02E80" w:rsidRDefault="00E02E80" w14:paraId="79A115B2" w14:textId="77777777">
      <w:r>
        <w:lastRenderedPageBreak/>
        <w:t xml:space="preserve">rf=randomForest(shouldBuy~price+maintenance+doors+seats+storage+safety,data=train, mtry =6, nodesize= 10) </w:t>
      </w:r>
    </w:p>
    <w:p w:rsidR="00E02E80" w:rsidP="00E02E80" w:rsidRDefault="00E02E80" w14:paraId="33CA458D" w14:textId="77777777"/>
    <w:p w:rsidR="00E02E80" w:rsidP="00E02E80" w:rsidRDefault="00E02E80" w14:paraId="71DAFDAC" w14:textId="77777777">
      <w:r>
        <w:t>rfp &lt;- predict(rf, newdata = test)</w:t>
      </w:r>
    </w:p>
    <w:p w:rsidR="00E02E80" w:rsidP="00E02E80" w:rsidRDefault="00E02E80" w14:paraId="7942AC50" w14:textId="77777777">
      <w:r>
        <w:t>rfCM = table(rfp,test$shouldBuy)</w:t>
      </w:r>
    </w:p>
    <w:p w:rsidR="00E02E80" w:rsidP="00E02E80" w:rsidRDefault="00E02E80" w14:paraId="0DD96A95" w14:textId="77777777">
      <w:r>
        <w:t>rfProb =predict(rf, newdata = test,type="prob")</w:t>
      </w:r>
    </w:p>
    <w:p w:rsidR="00E02E80" w:rsidP="00E02E80" w:rsidRDefault="00E02E80" w14:paraId="68DA90CC" w14:textId="77777777">
      <w:r>
        <w:t>roc.multi &lt;-multiclass.roc(test$shouldBuy, rfProb[,2])</w:t>
      </w:r>
    </w:p>
    <w:p w:rsidR="00E02E80" w:rsidP="00E02E80" w:rsidRDefault="00E02E80" w14:paraId="23F1C491" w14:textId="77777777">
      <w:r>
        <w:t>rfCM</w:t>
      </w:r>
    </w:p>
    <w:p w:rsidR="00E02E80" w:rsidP="00E02E80" w:rsidRDefault="00E02E80" w14:paraId="0D0EBC15" w14:textId="77777777">
      <w:r>
        <w:t>sum(diag(rfCM))/sum(rfCM)</w:t>
      </w:r>
    </w:p>
    <w:p w:rsidR="00E02E80" w:rsidP="00E02E80" w:rsidRDefault="00E02E80" w14:paraId="09521719" w14:textId="77777777"/>
    <w:p w:rsidR="00E02E80" w:rsidP="00E02E80" w:rsidRDefault="00E02E80" w14:paraId="2D4CC6AA" w14:textId="77777777"/>
    <w:p w:rsidR="00E02E80" w:rsidP="00E02E80" w:rsidRDefault="00E02E80" w14:paraId="756E4484" w14:textId="77777777">
      <w:r>
        <w:t># Build the optimized model</w:t>
      </w:r>
    </w:p>
    <w:p w:rsidR="00E02E80" w:rsidP="00E02E80" w:rsidRDefault="00E02E80" w14:paraId="22477736" w14:textId="77777777">
      <w:r>
        <w:t>rf=randomForest(shouldBuy~price+maintenance+doors+seats+storage+safety,data=train, mtry =6, nodesize= 1)</w:t>
      </w:r>
    </w:p>
    <w:p w:rsidR="00E02E80" w:rsidP="00E02E80" w:rsidRDefault="00E02E80" w14:paraId="2AB524D1" w14:textId="77777777"/>
    <w:p w:rsidR="00E02E80" w:rsidP="00E02E80" w:rsidRDefault="00E02E80" w14:paraId="0252235F" w14:textId="77777777">
      <w:r>
        <w:t># Make predictions on the testing set</w:t>
      </w:r>
    </w:p>
    <w:p w:rsidR="00E02E80" w:rsidP="00E02E80" w:rsidRDefault="00E02E80" w14:paraId="2423A4E4" w14:textId="77777777">
      <w:r>
        <w:t>rfp &lt;- predict(rf, newdata = test)</w:t>
      </w:r>
    </w:p>
    <w:p w:rsidR="00E02E80" w:rsidP="00E02E80" w:rsidRDefault="00E02E80" w14:paraId="06798D36" w14:textId="77777777">
      <w:r>
        <w:t>rfCM = table(rfp,test$shouldBuy)</w:t>
      </w:r>
    </w:p>
    <w:p w:rsidR="00E02E80" w:rsidP="00E02E80" w:rsidRDefault="00E02E80" w14:paraId="002AF496" w14:textId="77777777">
      <w:r>
        <w:t>rfProb=predict(rf, newdata = test,type="prob")</w:t>
      </w:r>
    </w:p>
    <w:p w:rsidR="00E02E80" w:rsidP="00E02E80" w:rsidRDefault="00E02E80" w14:paraId="0AF5D92A" w14:textId="77777777"/>
    <w:p w:rsidR="00E02E80" w:rsidP="00E02E80" w:rsidRDefault="00E02E80" w14:paraId="1498DC5B" w14:textId="77777777">
      <w:r>
        <w:t># plot ROC for different classes</w:t>
      </w:r>
    </w:p>
    <w:p w:rsidR="00E02E80" w:rsidP="00E02E80" w:rsidRDefault="00E02E80" w14:paraId="474A4479" w14:textId="77777777">
      <w:r>
        <w:t>predictions &lt;- as.data.frame(predict(rf, newdata = test, type = "prob"))</w:t>
      </w:r>
    </w:p>
    <w:p w:rsidR="00E02E80" w:rsidP="00E02E80" w:rsidRDefault="00E02E80" w14:paraId="0731B41C" w14:textId="77777777"/>
    <w:p w:rsidR="00E02E80" w:rsidP="00E02E80" w:rsidRDefault="00E02E80" w14:paraId="18D73F63" w14:textId="77777777">
      <w:r>
        <w:t>predictions$predict &lt;- names(predictions)[1:4][apply(predictions[,1:4], 1, which.max)]</w:t>
      </w:r>
    </w:p>
    <w:p w:rsidR="00E02E80" w:rsidP="00E02E80" w:rsidRDefault="00E02E80" w14:paraId="14A768B2" w14:textId="77777777">
      <w:r>
        <w:t>predictions$observed &lt;- test$shouldBuy</w:t>
      </w:r>
    </w:p>
    <w:p w:rsidR="00E02E80" w:rsidP="00E02E80" w:rsidRDefault="00E02E80" w14:paraId="75684330" w14:textId="77777777"/>
    <w:p w:rsidR="00E02E80" w:rsidP="00E02E80" w:rsidRDefault="00E02E80" w14:paraId="3BE67010" w14:textId="77777777">
      <w:r>
        <w:t>roc.unacc &lt;- roc(ifelse(predictions$observed=="unacc", "unacc", "non-unacc"), as.numeric(predictions$unacc))</w:t>
      </w:r>
    </w:p>
    <w:p w:rsidR="00E02E80" w:rsidP="00E02E80" w:rsidRDefault="00E02E80" w14:paraId="1265F7BF" w14:textId="77777777">
      <w:r>
        <w:t>roc.acc &lt;- roc(ifelse(predictions$observed=="acc", "acc", "non-acc"), as.numeric(predictions$acc))</w:t>
      </w:r>
    </w:p>
    <w:p w:rsidR="00E02E80" w:rsidP="00E02E80" w:rsidRDefault="00E02E80" w14:paraId="6CDE1D5F" w14:textId="77777777">
      <w:r>
        <w:lastRenderedPageBreak/>
        <w:t>roc.good &lt;- roc(ifelse(predictions$observed=="good", "good", "non-good"), as.numeric(predictions$good))</w:t>
      </w:r>
    </w:p>
    <w:p w:rsidR="00E02E80" w:rsidP="00E02E80" w:rsidRDefault="00E02E80" w14:paraId="2019AE30" w14:textId="77777777">
      <w:r>
        <w:t>roc.vgood &lt;- roc(ifelse(predictions$observed=="vgood", "vgood", "non-vgood"), as.numeric(predictions$vgood))</w:t>
      </w:r>
    </w:p>
    <w:p w:rsidR="00E02E80" w:rsidP="00E02E80" w:rsidRDefault="00E02E80" w14:paraId="143C37D7" w14:textId="77777777"/>
    <w:p w:rsidR="00E02E80" w:rsidP="00E02E80" w:rsidRDefault="00E02E80" w14:paraId="6536E2C2" w14:textId="77777777">
      <w:r>
        <w:t>plot(roc.unacc)</w:t>
      </w:r>
    </w:p>
    <w:p w:rsidR="00E02E80" w:rsidP="00E02E80" w:rsidRDefault="00E02E80" w14:paraId="05A61A66" w14:textId="77777777">
      <w:r>
        <w:t>plot(roc.acc)</w:t>
      </w:r>
    </w:p>
    <w:p w:rsidR="00E02E80" w:rsidP="00E02E80" w:rsidRDefault="00E02E80" w14:paraId="504F8070" w14:textId="77777777">
      <w:r>
        <w:t>plot(roc.good)</w:t>
      </w:r>
    </w:p>
    <w:p w:rsidR="00E02E80" w:rsidP="00E02E80" w:rsidRDefault="00E02E80" w14:paraId="14FF2A2C" w14:textId="77777777">
      <w:r>
        <w:t>plot(roc.vgood)</w:t>
      </w:r>
    </w:p>
    <w:p w:rsidR="00E02E80" w:rsidP="00E02E80" w:rsidRDefault="00E02E80" w14:paraId="1C019987" w14:textId="77777777"/>
    <w:p w:rsidR="00E02E80" w:rsidP="00E02E80" w:rsidRDefault="00E02E80" w14:paraId="046B84B9" w14:textId="77777777"/>
    <w:p w:rsidR="00E02E80" w:rsidP="00E02E80" w:rsidRDefault="00E02E80" w14:paraId="2BCF54EC" w14:textId="77777777">
      <w:r>
        <w:t>#Print Confusion Matrix &amp; stat</w:t>
      </w:r>
    </w:p>
    <w:p w:rsidR="00E02E80" w:rsidP="00E02E80" w:rsidRDefault="00E02E80" w14:paraId="4BF99F8D" w14:textId="77777777">
      <w:r>
        <w:t>confusionMatrix(rfp, test$shouldBuy)</w:t>
      </w:r>
    </w:p>
    <w:p w:rsidR="00E02E80" w:rsidP="00E02E80" w:rsidRDefault="00E02E80" w14:paraId="426AB871" w14:textId="77777777"/>
    <w:p w:rsidR="00E02E80" w:rsidP="00E02E80" w:rsidRDefault="00E02E80" w14:paraId="1332A730" w14:textId="77777777">
      <w:r>
        <w:t>#Evaluate variable importance</w:t>
      </w:r>
    </w:p>
    <w:p w:rsidR="00E02E80" w:rsidP="00E02E80" w:rsidRDefault="00E02E80" w14:paraId="194491A4" w14:textId="77777777">
      <w:r>
        <w:t>importance(rf)</w:t>
      </w:r>
    </w:p>
    <w:p w:rsidR="00E02E80" w:rsidP="00E02E80" w:rsidRDefault="00E02E80" w14:paraId="7693F2B4" w14:textId="77777777">
      <w:r>
        <w:t>varImpPlot(rf)</w:t>
      </w:r>
    </w:p>
    <w:p w:rsidR="00E02E80" w:rsidP="00E02E80" w:rsidRDefault="00E02E80" w14:paraId="24D2D116" w14:textId="77777777"/>
    <w:p w:rsidR="00E02E80" w:rsidP="00E02E80" w:rsidRDefault="00E02E80" w14:paraId="46AC0FD6" w14:textId="77777777">
      <w:r>
        <w:t>#Print AUC</w:t>
      </w:r>
    </w:p>
    <w:p w:rsidR="00E02E80" w:rsidP="00E02E80" w:rsidRDefault="00E02E80" w14:paraId="51E84C39" w14:textId="77777777">
      <w:r>
        <w:t>rfProb &lt;- as.numeric(predict(rf, newdata = test, type = 'response'))</w:t>
      </w:r>
    </w:p>
    <w:p w:rsidR="00E02E80" w:rsidP="00E02E80" w:rsidRDefault="00E02E80" w14:paraId="57C10B7C" w14:textId="77777777">
      <w:r>
        <w:t>roc.multi &lt;- multiclass.roc(test$shouldBuy, rfProb)</w:t>
      </w:r>
    </w:p>
    <w:p w:rsidR="00E02E80" w:rsidP="00E02E80" w:rsidRDefault="00E02E80" w14:paraId="00894AF5" w14:textId="5360ADFC">
      <w:r>
        <w:t>roc.multi$auc</w:t>
      </w:r>
    </w:p>
    <w:p w:rsidR="00E02E80" w:rsidP="00E02E80" w:rsidRDefault="00E02E80" w14:paraId="2E0D5672" w14:textId="77777777"/>
    <w:p w:rsidR="00E02E80" w:rsidP="00E02E80" w:rsidRDefault="00E02E80" w14:paraId="50BA2B28" w14:textId="77777777">
      <w:r>
        <w:t>#Plot of a Single Tree in the Random Forecast model</w:t>
      </w:r>
    </w:p>
    <w:p w:rsidR="00E02E80" w:rsidP="00E02E80" w:rsidRDefault="00E02E80" w14:paraId="11167769" w14:textId="77777777"/>
    <w:p w:rsidR="00E02E80" w:rsidP="00E02E80" w:rsidRDefault="00E02E80" w14:paraId="25EFB915" w14:textId="77777777">
      <w:r>
        <w:t># Plot function</w:t>
      </w:r>
    </w:p>
    <w:p w:rsidR="00E02E80" w:rsidP="00E02E80" w:rsidRDefault="00E02E80" w14:paraId="789C2E78" w14:textId="77777777">
      <w:r>
        <w:t>library(dplyr)</w:t>
      </w:r>
    </w:p>
    <w:p w:rsidR="00E02E80" w:rsidP="00E02E80" w:rsidRDefault="00E02E80" w14:paraId="1AAFBB9D" w14:textId="77777777">
      <w:r>
        <w:t>library(ggraph)</w:t>
      </w:r>
    </w:p>
    <w:p w:rsidR="00E02E80" w:rsidP="00E02E80" w:rsidRDefault="00E02E80" w14:paraId="62BD3FFD" w14:textId="77777777">
      <w:r>
        <w:t>library(igraph)</w:t>
      </w:r>
    </w:p>
    <w:p w:rsidR="00E02E80" w:rsidP="00E02E80" w:rsidRDefault="00E02E80" w14:paraId="114CB178" w14:textId="77777777"/>
    <w:p w:rsidR="00E02E80" w:rsidP="00E02E80" w:rsidRDefault="00E02E80" w14:paraId="4640F2EE" w14:textId="77777777">
      <w:r>
        <w:t xml:space="preserve">tree_func &lt;- function(final_model, </w:t>
      </w:r>
    </w:p>
    <w:p w:rsidR="00E02E80" w:rsidP="00E02E80" w:rsidRDefault="00E02E80" w14:paraId="44B45FFD" w14:textId="77777777">
      <w:r>
        <w:t xml:space="preserve">                      tree_num) {</w:t>
      </w:r>
    </w:p>
    <w:p w:rsidR="00E02E80" w:rsidP="00E02E80" w:rsidRDefault="00E02E80" w14:paraId="56D34A58" w14:textId="77777777">
      <w:r>
        <w:t xml:space="preserve">  </w:t>
      </w:r>
    </w:p>
    <w:p w:rsidR="00E02E80" w:rsidP="00E02E80" w:rsidRDefault="00E02E80" w14:paraId="02D7FF38" w14:textId="77777777">
      <w:r>
        <w:t xml:space="preserve">  # get tree by index</w:t>
      </w:r>
    </w:p>
    <w:p w:rsidR="00E02E80" w:rsidP="00E02E80" w:rsidRDefault="00E02E80" w14:paraId="3366B460" w14:textId="77777777">
      <w:r>
        <w:t xml:space="preserve">  tree &lt;- randomForest::getTree(final_model, </w:t>
      </w:r>
    </w:p>
    <w:p w:rsidR="00E02E80" w:rsidP="00E02E80" w:rsidRDefault="00E02E80" w14:paraId="0622A717" w14:textId="77777777">
      <w:r>
        <w:t xml:space="preserve">                                k = tree_num, </w:t>
      </w:r>
    </w:p>
    <w:p w:rsidR="00E02E80" w:rsidP="00E02E80" w:rsidRDefault="00E02E80" w14:paraId="7A70CA29" w14:textId="77777777">
      <w:r>
        <w:t xml:space="preserve">                                labelVar = TRUE) %&gt;%</w:t>
      </w:r>
    </w:p>
    <w:p w:rsidR="00E02E80" w:rsidP="00E02E80" w:rsidRDefault="00E02E80" w14:paraId="5408788F" w14:textId="77777777">
      <w:r>
        <w:t xml:space="preserve">    tibble::rownames_to_column() %&gt;%</w:t>
      </w:r>
    </w:p>
    <w:p w:rsidR="00E02E80" w:rsidP="00E02E80" w:rsidRDefault="00E02E80" w14:paraId="6405F4EB" w14:textId="77777777">
      <w:r>
        <w:t xml:space="preserve">    # make leaf split points to NA, so the 0s won't get plotted</w:t>
      </w:r>
    </w:p>
    <w:p w:rsidR="00E02E80" w:rsidP="00E02E80" w:rsidRDefault="00E02E80" w14:paraId="5391B595" w14:textId="77777777">
      <w:r>
        <w:t xml:space="preserve">    mutate(`split point` = ifelse(is.na(prediction), `split point`, NA))</w:t>
      </w:r>
    </w:p>
    <w:p w:rsidR="00E02E80" w:rsidP="00E02E80" w:rsidRDefault="00E02E80" w14:paraId="17F009A5" w14:textId="77777777">
      <w:r>
        <w:t xml:space="preserve">  </w:t>
      </w:r>
    </w:p>
    <w:p w:rsidR="00E02E80" w:rsidP="00E02E80" w:rsidRDefault="00E02E80" w14:paraId="6EAEC3B9" w14:textId="77777777">
      <w:r>
        <w:t xml:space="preserve">  # prepare data frame for graph</w:t>
      </w:r>
    </w:p>
    <w:p w:rsidR="00E02E80" w:rsidP="00E02E80" w:rsidRDefault="00E02E80" w14:paraId="419786AB" w14:textId="77777777">
      <w:r>
        <w:t xml:space="preserve">  graph_frame &lt;- data.frame(from = rep(tree$rowname, 2),</w:t>
      </w:r>
    </w:p>
    <w:p w:rsidR="00E02E80" w:rsidP="00E02E80" w:rsidRDefault="00E02E80" w14:paraId="6D162EB4" w14:textId="77777777">
      <w:r>
        <w:t xml:space="preserve">                            to = c(tree$`left daughter`, tree$`right daughter`))</w:t>
      </w:r>
    </w:p>
    <w:p w:rsidR="00E02E80" w:rsidP="00E02E80" w:rsidRDefault="00E02E80" w14:paraId="070A8E67" w14:textId="77777777">
      <w:r>
        <w:t xml:space="preserve">  </w:t>
      </w:r>
    </w:p>
    <w:p w:rsidR="00E02E80" w:rsidP="00E02E80" w:rsidRDefault="00E02E80" w14:paraId="3B05C52F" w14:textId="77777777">
      <w:r>
        <w:t xml:space="preserve">  # convert to graph and delete the last node that we don't want to plot</w:t>
      </w:r>
    </w:p>
    <w:p w:rsidR="00E02E80" w:rsidP="00E02E80" w:rsidRDefault="00E02E80" w14:paraId="676A65A7" w14:textId="77777777">
      <w:r>
        <w:t xml:space="preserve">  graph &lt;- graph_from_data_frame(graph_frame) %&gt;%</w:t>
      </w:r>
    </w:p>
    <w:p w:rsidR="00E02E80" w:rsidP="00E02E80" w:rsidRDefault="00E02E80" w14:paraId="77CA9FBE" w14:textId="77777777">
      <w:r>
        <w:t xml:space="preserve">    delete_vertices("0")</w:t>
      </w:r>
    </w:p>
    <w:p w:rsidR="00E02E80" w:rsidP="00E02E80" w:rsidRDefault="00E02E80" w14:paraId="335F2154" w14:textId="77777777">
      <w:r>
        <w:t xml:space="preserve">  </w:t>
      </w:r>
    </w:p>
    <w:p w:rsidR="00E02E80" w:rsidP="00E02E80" w:rsidRDefault="00E02E80" w14:paraId="638E5D2B" w14:textId="77777777">
      <w:r>
        <w:t xml:space="preserve">  # set node labels</w:t>
      </w:r>
    </w:p>
    <w:p w:rsidR="00E02E80" w:rsidP="00E02E80" w:rsidRDefault="00E02E80" w14:paraId="679929AA" w14:textId="77777777">
      <w:r>
        <w:t xml:space="preserve">  V(graph)$node_label &lt;- gsub("_", " ", as.character(tree$`split var`))</w:t>
      </w:r>
    </w:p>
    <w:p w:rsidR="00E02E80" w:rsidP="00E02E80" w:rsidRDefault="00E02E80" w14:paraId="79E03FF0" w14:textId="77777777">
      <w:r>
        <w:t xml:space="preserve">  V(graph)$leaf_label &lt;- as.character(tree$prediction)</w:t>
      </w:r>
    </w:p>
    <w:p w:rsidR="00E02E80" w:rsidP="00E02E80" w:rsidRDefault="00E02E80" w14:paraId="2B01CA95" w14:textId="77777777">
      <w:r>
        <w:t xml:space="preserve">  V(graph)$split &lt;- as.character(round(tree$`split point`, digits = 2))</w:t>
      </w:r>
    </w:p>
    <w:p w:rsidR="00E02E80" w:rsidP="00E02E80" w:rsidRDefault="00E02E80" w14:paraId="7EC57B49" w14:textId="77777777">
      <w:r>
        <w:t xml:space="preserve">  </w:t>
      </w:r>
    </w:p>
    <w:p w:rsidR="00E02E80" w:rsidP="00E02E80" w:rsidRDefault="00E02E80" w14:paraId="79179275" w14:textId="77777777">
      <w:r>
        <w:t xml:space="preserve">  # plot</w:t>
      </w:r>
    </w:p>
    <w:p w:rsidR="00E02E80" w:rsidP="00E02E80" w:rsidRDefault="00E02E80" w14:paraId="185A84EC" w14:textId="77777777">
      <w:r>
        <w:t xml:space="preserve">  plot &lt;- ggraph(graph, 'dendrogram') + </w:t>
      </w:r>
    </w:p>
    <w:p w:rsidR="00E02E80" w:rsidP="00E02E80" w:rsidRDefault="00E02E80" w14:paraId="63AA134B" w14:textId="77777777">
      <w:r>
        <w:t xml:space="preserve">    theme_bw() +</w:t>
      </w:r>
    </w:p>
    <w:p w:rsidR="00E02E80" w:rsidP="00E02E80" w:rsidRDefault="00E02E80" w14:paraId="0EB321FB" w14:textId="77777777">
      <w:r>
        <w:lastRenderedPageBreak/>
        <w:t xml:space="preserve">    geom_edge_link() +</w:t>
      </w:r>
    </w:p>
    <w:p w:rsidR="00E02E80" w:rsidP="00E02E80" w:rsidRDefault="00E02E80" w14:paraId="092B45B8" w14:textId="77777777">
      <w:r>
        <w:t xml:space="preserve">    geom_node_point() +</w:t>
      </w:r>
    </w:p>
    <w:p w:rsidR="00E02E80" w:rsidP="00E02E80" w:rsidRDefault="00E02E80" w14:paraId="5C1E6BC6" w14:textId="77777777">
      <w:r>
        <w:t xml:space="preserve">    geom_node_text(aes(label = node_label), na.rm = TRUE, repel = TRUE) +</w:t>
      </w:r>
    </w:p>
    <w:p w:rsidR="00E02E80" w:rsidP="00E02E80" w:rsidRDefault="00E02E80" w14:paraId="16197328" w14:textId="77777777">
      <w:r>
        <w:t xml:space="preserve">    geom_node_label(aes(label = split), vjust = 2.5, na.rm = TRUE, fill = "white") +</w:t>
      </w:r>
    </w:p>
    <w:p w:rsidR="00E02E80" w:rsidP="00E02E80" w:rsidRDefault="00E02E80" w14:paraId="69639268" w14:textId="77777777">
      <w:r>
        <w:t xml:space="preserve">    geom_node_label(aes(label = leaf_label, fill = leaf_label), na.rm = TRUE, </w:t>
      </w:r>
    </w:p>
    <w:p w:rsidR="00E02E80" w:rsidP="00E02E80" w:rsidRDefault="00E02E80" w14:paraId="2BF4878F" w14:textId="77777777">
      <w:r>
        <w:t xml:space="preserve">                    repel = TRUE, colour = "white", fontface = "bold", show.legend = FALSE) +</w:t>
      </w:r>
    </w:p>
    <w:p w:rsidR="00E02E80" w:rsidP="00E02E80" w:rsidRDefault="00E02E80" w14:paraId="5F014261" w14:textId="77777777">
      <w:r>
        <w:t xml:space="preserve">    theme(panel.grid.minor = element_blank(),</w:t>
      </w:r>
    </w:p>
    <w:p w:rsidR="00E02E80" w:rsidP="00E02E80" w:rsidRDefault="00E02E80" w14:paraId="4E5C5D60" w14:textId="77777777">
      <w:r>
        <w:t xml:space="preserve">          panel.grid.major = element_blank(),</w:t>
      </w:r>
    </w:p>
    <w:p w:rsidR="00E02E80" w:rsidP="00E02E80" w:rsidRDefault="00E02E80" w14:paraId="4877196C" w14:textId="77777777">
      <w:r>
        <w:t xml:space="preserve">          panel.background = element_blank(),</w:t>
      </w:r>
    </w:p>
    <w:p w:rsidR="00E02E80" w:rsidP="00E02E80" w:rsidRDefault="00E02E80" w14:paraId="1C170D24" w14:textId="77777777">
      <w:r>
        <w:t xml:space="preserve">          plot.background = element_rect(fill = "white"),</w:t>
      </w:r>
    </w:p>
    <w:p w:rsidR="00E02E80" w:rsidP="00E02E80" w:rsidRDefault="00E02E80" w14:paraId="3B5FEDCD" w14:textId="77777777">
      <w:r>
        <w:t xml:space="preserve">          panel.border = element_blank(),</w:t>
      </w:r>
    </w:p>
    <w:p w:rsidR="00E02E80" w:rsidP="00E02E80" w:rsidRDefault="00E02E80" w14:paraId="6A32B580" w14:textId="77777777">
      <w:r>
        <w:t xml:space="preserve">          axis.line = element_blank(),</w:t>
      </w:r>
    </w:p>
    <w:p w:rsidR="00E02E80" w:rsidP="00E02E80" w:rsidRDefault="00E02E80" w14:paraId="3669DC26" w14:textId="77777777">
      <w:r>
        <w:t xml:space="preserve">          axis.text.x = element_blank(),</w:t>
      </w:r>
    </w:p>
    <w:p w:rsidR="00E02E80" w:rsidP="00E02E80" w:rsidRDefault="00E02E80" w14:paraId="162F5FD2" w14:textId="77777777">
      <w:r>
        <w:t xml:space="preserve">          axis.text.y = element_blank(),</w:t>
      </w:r>
    </w:p>
    <w:p w:rsidR="00E02E80" w:rsidP="00E02E80" w:rsidRDefault="00E02E80" w14:paraId="327BAFBD" w14:textId="77777777">
      <w:r>
        <w:t xml:space="preserve">          axis.ticks = element_blank(),</w:t>
      </w:r>
    </w:p>
    <w:p w:rsidR="00E02E80" w:rsidP="00E02E80" w:rsidRDefault="00E02E80" w14:paraId="4E11C531" w14:textId="77777777">
      <w:r>
        <w:t xml:space="preserve">          axis.title.x = element_blank(),</w:t>
      </w:r>
    </w:p>
    <w:p w:rsidR="00E02E80" w:rsidP="00E02E80" w:rsidRDefault="00E02E80" w14:paraId="1AC6D958" w14:textId="77777777">
      <w:r>
        <w:t xml:space="preserve">          axis.title.y = element_blank(),</w:t>
      </w:r>
    </w:p>
    <w:p w:rsidR="00E02E80" w:rsidP="00E02E80" w:rsidRDefault="00E02E80" w14:paraId="598CD810" w14:textId="77777777">
      <w:r>
        <w:t xml:space="preserve">          plot.title = element_text(size = 18))</w:t>
      </w:r>
    </w:p>
    <w:p w:rsidR="00E02E80" w:rsidP="00E02E80" w:rsidRDefault="00E02E80" w14:paraId="0B49C884" w14:textId="77777777">
      <w:r>
        <w:t xml:space="preserve">  </w:t>
      </w:r>
    </w:p>
    <w:p w:rsidR="00E02E80" w:rsidP="00E02E80" w:rsidRDefault="00E02E80" w14:paraId="289E163E" w14:textId="77777777">
      <w:r>
        <w:t xml:space="preserve">  print(plot)</w:t>
      </w:r>
    </w:p>
    <w:p w:rsidR="00E02E80" w:rsidP="00E02E80" w:rsidRDefault="00E02E80" w14:paraId="53C81B65" w14:textId="77777777">
      <w:r>
        <w:t>}</w:t>
      </w:r>
    </w:p>
    <w:p w:rsidR="00E02E80" w:rsidP="00E02E80" w:rsidRDefault="00E02E80" w14:paraId="3ECFC77C" w14:textId="77777777"/>
    <w:p w:rsidR="00E02E80" w:rsidP="00E02E80" w:rsidRDefault="00E02E80" w14:paraId="4424B910" w14:textId="77777777">
      <w:r>
        <w:t># Plot tree</w:t>
      </w:r>
    </w:p>
    <w:p w:rsidR="530831E4" w:rsidP="00E02E80" w:rsidRDefault="00E02E80" w14:paraId="2D89ACFA" w14:textId="4FDC6C8F">
      <w:r>
        <w:t>tree_func(final_model = rf, 1)</w:t>
      </w:r>
    </w:p>
    <w:p w:rsidR="00E02E80" w:rsidP="530831E4" w:rsidRDefault="00E02E80" w14:paraId="00D9B3A5" w14:textId="77777777"/>
    <w:p w:rsidR="723D8F57" w:rsidP="00E02E80" w:rsidRDefault="0A08E01B" w14:paraId="5E731D35" w14:textId="5C1CE4EC">
      <w:pPr>
        <w:pStyle w:val="3"/>
      </w:pPr>
      <w:bookmarkStart w:name="_Toc746236435" w:id="14"/>
      <w:r>
        <w:t xml:space="preserve">Caret Package </w:t>
      </w:r>
      <w:bookmarkEnd w:id="14"/>
    </w:p>
    <w:p w:rsidR="00D15AE8" w:rsidP="00D15AE8" w:rsidRDefault="00D15AE8" w14:paraId="1153D6D6" w14:textId="77777777"/>
    <w:p w:rsidR="00D15AE8" w:rsidP="00D15AE8" w:rsidRDefault="00D15AE8" w14:paraId="586586BD" w14:textId="77777777">
      <w:r>
        <w:t>#rm(list = ls())    # Clear Environment</w:t>
      </w:r>
    </w:p>
    <w:p w:rsidR="00D15AE8" w:rsidP="00D15AE8" w:rsidRDefault="00D15AE8" w14:paraId="49EEE6F0" w14:textId="77777777">
      <w:r>
        <w:lastRenderedPageBreak/>
        <w:t>#cat("\014")        # Clear Console</w:t>
      </w:r>
    </w:p>
    <w:p w:rsidR="0A08E01B" w:rsidP="723D8F57" w:rsidRDefault="0A08E01B" w14:paraId="6D1E5CB4" w14:textId="77777777"/>
    <w:p w:rsidR="0A08E01B" w:rsidP="723D8F57" w:rsidRDefault="0A08E01B" w14:paraId="40D74539" w14:textId="77777777">
      <w:r>
        <w:t>library(randomForest)</w:t>
      </w:r>
    </w:p>
    <w:p w:rsidR="0A08E01B" w:rsidP="723D8F57" w:rsidRDefault="0A08E01B" w14:paraId="1D8781D6" w14:textId="77777777">
      <w:r>
        <w:t>library(caret)</w:t>
      </w:r>
    </w:p>
    <w:p w:rsidR="0A08E01B" w:rsidP="723D8F57" w:rsidRDefault="0A08E01B" w14:paraId="728CB852" w14:textId="77777777">
      <w:r>
        <w:t>library(pROC)</w:t>
      </w:r>
    </w:p>
    <w:p w:rsidR="0A08E01B" w:rsidP="723D8F57" w:rsidRDefault="0A08E01B" w14:paraId="1B8809DE" w14:textId="77777777">
      <w:r>
        <w:t>library(matrixStats)</w:t>
      </w:r>
    </w:p>
    <w:p w:rsidR="0A08E01B" w:rsidP="723D8F57" w:rsidRDefault="0A08E01B" w14:paraId="4CEF48AA" w14:textId="77777777">
      <w:r>
        <w:t>library(Hmisc)</w:t>
      </w:r>
    </w:p>
    <w:p w:rsidR="00D15AE8" w:rsidP="00D15AE8" w:rsidRDefault="00D15AE8" w14:paraId="12C37262" w14:textId="77777777"/>
    <w:p w:rsidR="0A08E01B" w:rsidP="723D8F57" w:rsidRDefault="0A08E01B" w14:paraId="6F07DE29" w14:textId="77777777"/>
    <w:p w:rsidR="0A08E01B" w:rsidP="723D8F57" w:rsidRDefault="0A08E01B" w14:paraId="1BE2AC74" w14:textId="77777777">
      <w:r>
        <w:t># Customized model over caret to add ntree, maxdepth and minsplit to grid search</w:t>
      </w:r>
    </w:p>
    <w:p w:rsidR="0A08E01B" w:rsidP="723D8F57" w:rsidRDefault="0A08E01B" w14:paraId="61FEA4CC" w14:textId="77777777">
      <w:r>
        <w:t># Reference https://rpubs.com/phamdinhkhanh/389752</w:t>
      </w:r>
    </w:p>
    <w:p w:rsidR="0A08E01B" w:rsidP="723D8F57" w:rsidRDefault="0A08E01B" w14:paraId="01050AF8" w14:textId="77777777"/>
    <w:p w:rsidR="0A08E01B" w:rsidP="723D8F57" w:rsidRDefault="0A08E01B" w14:paraId="39826BF0" w14:textId="77777777">
      <w:r>
        <w:t>customRF &lt;- list(type = "Classification",</w:t>
      </w:r>
    </w:p>
    <w:p w:rsidR="0A08E01B" w:rsidP="723D8F57" w:rsidRDefault="0A08E01B" w14:paraId="5B73B798" w14:textId="77777777">
      <w:r>
        <w:t xml:space="preserve">                 library = "randomForest",</w:t>
      </w:r>
    </w:p>
    <w:p w:rsidR="0A08E01B" w:rsidP="723D8F57" w:rsidRDefault="0A08E01B" w14:paraId="01572C9F" w14:textId="77777777">
      <w:r>
        <w:t xml:space="preserve">                 loop = NULL)</w:t>
      </w:r>
    </w:p>
    <w:p w:rsidR="0A08E01B" w:rsidP="723D8F57" w:rsidRDefault="0A08E01B" w14:paraId="0857808B" w14:textId="77777777"/>
    <w:p w:rsidR="0A08E01B" w:rsidP="723D8F57" w:rsidRDefault="0A08E01B" w14:paraId="1FEB117E" w14:textId="77777777">
      <w:r>
        <w:t>customRF$parameters &lt;- data.frame(parameter = c("mtry", "ntree", "maxdepth", "minsplit"),</w:t>
      </w:r>
    </w:p>
    <w:p w:rsidR="0A08E01B" w:rsidP="723D8F57" w:rsidRDefault="0A08E01B" w14:paraId="180AC835" w14:textId="77777777">
      <w:r>
        <w:t xml:space="preserve">                                  class = rep("numeric", 4),</w:t>
      </w:r>
    </w:p>
    <w:p w:rsidR="0A08E01B" w:rsidP="723D8F57" w:rsidRDefault="0A08E01B" w14:paraId="70AF68A3" w14:textId="77777777">
      <w:r>
        <w:t xml:space="preserve">                                  label = c("mtry", "ntree", "maxdepth", "minsplit"))</w:t>
      </w:r>
    </w:p>
    <w:p w:rsidR="0A08E01B" w:rsidP="723D8F57" w:rsidRDefault="0A08E01B" w14:paraId="144E336F" w14:textId="77777777"/>
    <w:p w:rsidR="0A08E01B" w:rsidP="723D8F57" w:rsidRDefault="0A08E01B" w14:paraId="1717EF16" w14:textId="77777777">
      <w:r>
        <w:t>customRF$grid &lt;- function(x, y, len = NULL, search = "grid") {}</w:t>
      </w:r>
    </w:p>
    <w:p w:rsidR="0A08E01B" w:rsidP="723D8F57" w:rsidRDefault="0A08E01B" w14:paraId="0C3BD698" w14:textId="77777777"/>
    <w:p w:rsidR="0A08E01B" w:rsidP="723D8F57" w:rsidRDefault="0A08E01B" w14:paraId="6EA43026" w14:textId="77777777">
      <w:r>
        <w:t xml:space="preserve">customRF$fit &lt;- function(x, y, wts, param, lev, last, weights, classProbs) </w:t>
      </w:r>
    </w:p>
    <w:p w:rsidR="0A08E01B" w:rsidP="723D8F57" w:rsidRDefault="0A08E01B" w14:paraId="2BD82515" w14:textId="77777777">
      <w:r>
        <w:t>{</w:t>
      </w:r>
    </w:p>
    <w:p w:rsidR="0A08E01B" w:rsidP="723D8F57" w:rsidRDefault="0A08E01B" w14:paraId="1E135319" w14:textId="77777777">
      <w:r>
        <w:t xml:space="preserve">  randomForest(x, y,</w:t>
      </w:r>
    </w:p>
    <w:p w:rsidR="0A08E01B" w:rsidP="723D8F57" w:rsidRDefault="0A08E01B" w14:paraId="6667AFF6" w14:textId="77777777">
      <w:r>
        <w:t xml:space="preserve">               importance = TRUE,</w:t>
      </w:r>
    </w:p>
    <w:p w:rsidR="0A08E01B" w:rsidP="723D8F57" w:rsidRDefault="0A08E01B" w14:paraId="32D64DF4" w14:textId="77777777">
      <w:r>
        <w:t xml:space="preserve">               mtry = param$mtry,</w:t>
      </w:r>
    </w:p>
    <w:p w:rsidR="0A08E01B" w:rsidP="723D8F57" w:rsidRDefault="0A08E01B" w14:paraId="62795E75" w14:textId="77777777">
      <w:r>
        <w:t xml:space="preserve">               ntree=param$ntree,</w:t>
      </w:r>
    </w:p>
    <w:p w:rsidR="0A08E01B" w:rsidP="723D8F57" w:rsidRDefault="0A08E01B" w14:paraId="6529A005" w14:textId="77777777">
      <w:r>
        <w:lastRenderedPageBreak/>
        <w:t xml:space="preserve">               maxdepth=param$maxdepth,</w:t>
      </w:r>
    </w:p>
    <w:p w:rsidR="0A08E01B" w:rsidP="723D8F57" w:rsidRDefault="0A08E01B" w14:paraId="08ECC0C7" w14:textId="77777777">
      <w:r>
        <w:t xml:space="preserve">               minsplit=param$minsplit)</w:t>
      </w:r>
    </w:p>
    <w:p w:rsidR="0A08E01B" w:rsidP="723D8F57" w:rsidRDefault="0A08E01B" w14:paraId="7DAC476A" w14:textId="77777777">
      <w:r>
        <w:t>}</w:t>
      </w:r>
    </w:p>
    <w:p w:rsidR="0A08E01B" w:rsidP="723D8F57" w:rsidRDefault="0A08E01B" w14:paraId="553CA564" w14:textId="77777777"/>
    <w:p w:rsidR="0A08E01B" w:rsidP="723D8F57" w:rsidRDefault="0A08E01B" w14:paraId="12A1DF26" w14:textId="77777777">
      <w:r>
        <w:t>#Predict label</w:t>
      </w:r>
    </w:p>
    <w:p w:rsidR="0A08E01B" w:rsidP="723D8F57" w:rsidRDefault="0A08E01B" w14:paraId="66FA64E8" w14:textId="77777777">
      <w:r>
        <w:t>customRF$predict &lt;- function(modelFit, newdata, preProc = NULL, submodels = NULL)</w:t>
      </w:r>
    </w:p>
    <w:p w:rsidR="0A08E01B" w:rsidP="723D8F57" w:rsidRDefault="0A08E01B" w14:paraId="2EFE09A6" w14:textId="77777777">
      <w:r>
        <w:t xml:space="preserve">  predict(modelFit, newdata)</w:t>
      </w:r>
    </w:p>
    <w:p w:rsidR="0A08E01B" w:rsidP="723D8F57" w:rsidRDefault="0A08E01B" w14:paraId="62C4F853" w14:textId="77777777"/>
    <w:p w:rsidR="0A08E01B" w:rsidP="723D8F57" w:rsidRDefault="0A08E01B" w14:paraId="39776BE2" w14:textId="77777777">
      <w:r>
        <w:t>#Predict prob</w:t>
      </w:r>
    </w:p>
    <w:p w:rsidR="0A08E01B" w:rsidP="723D8F57" w:rsidRDefault="0A08E01B" w14:paraId="35728DE0" w14:textId="77777777">
      <w:r>
        <w:t>customRF$prob &lt;- function(modelFit, newdata, preProc = NULL, submodels = NULL)</w:t>
      </w:r>
    </w:p>
    <w:p w:rsidR="0A08E01B" w:rsidP="723D8F57" w:rsidRDefault="0A08E01B" w14:paraId="06B99CE0" w14:textId="77777777">
      <w:r>
        <w:t xml:space="preserve">  predict(modelFit, newdata, type = "prob")</w:t>
      </w:r>
    </w:p>
    <w:p w:rsidR="0A08E01B" w:rsidP="723D8F57" w:rsidRDefault="0A08E01B" w14:paraId="19C3F054" w14:textId="77777777"/>
    <w:p w:rsidR="0A08E01B" w:rsidP="723D8F57" w:rsidRDefault="0A08E01B" w14:paraId="0CE78DC7" w14:textId="77777777">
      <w:r>
        <w:t>customRF$sort &lt;- function(x) x[order(x[,1]),]</w:t>
      </w:r>
    </w:p>
    <w:p w:rsidR="0A08E01B" w:rsidP="723D8F57" w:rsidRDefault="0A08E01B" w14:paraId="2A36B4CE" w14:textId="77777777">
      <w:r>
        <w:t>customRF$levels &lt;- function(x) x$classes</w:t>
      </w:r>
    </w:p>
    <w:p w:rsidR="0A08E01B" w:rsidP="723D8F57" w:rsidRDefault="0A08E01B" w14:paraId="0FC30E71" w14:textId="77777777"/>
    <w:p w:rsidR="0A08E01B" w:rsidP="723D8F57" w:rsidRDefault="0A08E01B" w14:paraId="490DC317" w14:textId="77777777">
      <w:r>
        <w:t># Main script starts here</w:t>
      </w:r>
    </w:p>
    <w:p w:rsidR="0A08E01B" w:rsidP="723D8F57" w:rsidRDefault="0A08E01B" w14:paraId="3002327B" w14:textId="77777777"/>
    <w:p w:rsidR="0A08E01B" w:rsidP="723D8F57" w:rsidRDefault="0A08E01B" w14:paraId="5F576C74" w14:textId="77777777">
      <w:r>
        <w:t>carData=read.csv('car.csv',header = TRUE)</w:t>
      </w:r>
    </w:p>
    <w:p w:rsidR="0A08E01B" w:rsidP="723D8F57" w:rsidRDefault="0A08E01B" w14:paraId="37E87AD4" w14:textId="77777777"/>
    <w:p w:rsidR="0A08E01B" w:rsidP="723D8F57" w:rsidRDefault="0A08E01B" w14:paraId="6CBCE4F0" w14:textId="77777777">
      <w:r>
        <w:t>x=carData[,1:6]</w:t>
      </w:r>
    </w:p>
    <w:p w:rsidR="0A08E01B" w:rsidP="723D8F57" w:rsidRDefault="0A08E01B" w14:paraId="25A7C7CC" w14:textId="77777777">
      <w:r>
        <w:t>y=carData[,7]</w:t>
      </w:r>
    </w:p>
    <w:p w:rsidR="0A08E01B" w:rsidP="723D8F57" w:rsidRDefault="0A08E01B" w14:paraId="30A89349" w14:textId="77777777"/>
    <w:p w:rsidR="0A08E01B" w:rsidP="723D8F57" w:rsidRDefault="0A08E01B" w14:paraId="4E271782" w14:textId="77777777">
      <w:r>
        <w:t># Describe data</w:t>
      </w:r>
    </w:p>
    <w:p w:rsidR="0A08E01B" w:rsidP="723D8F57" w:rsidRDefault="0A08E01B" w14:paraId="4CBDB4B6" w14:textId="77777777"/>
    <w:p w:rsidR="0A08E01B" w:rsidP="723D8F57" w:rsidRDefault="0A08E01B" w14:paraId="24CA85D5" w14:textId="77777777">
      <w:r>
        <w:t>describe(x)</w:t>
      </w:r>
    </w:p>
    <w:p w:rsidR="0A08E01B" w:rsidP="723D8F57" w:rsidRDefault="0A08E01B" w14:paraId="087CFC72" w14:textId="77777777">
      <w:r>
        <w:t>describe(y)</w:t>
      </w:r>
    </w:p>
    <w:p w:rsidR="0A08E01B" w:rsidP="723D8F57" w:rsidRDefault="0A08E01B" w14:paraId="3DED6081" w14:textId="77777777"/>
    <w:p w:rsidR="0A08E01B" w:rsidP="723D8F57" w:rsidRDefault="0A08E01B" w14:paraId="569C0C74" w14:textId="77777777">
      <w:r>
        <w:t xml:space="preserve">y &lt;- factor(y, levels=c("unacc", "acc", "good", "vgood"), </w:t>
      </w:r>
    </w:p>
    <w:p w:rsidR="0A08E01B" w:rsidP="723D8F57" w:rsidRDefault="0A08E01B" w14:paraId="3B96A4F1" w14:textId="77777777">
      <w:r>
        <w:lastRenderedPageBreak/>
        <w:t xml:space="preserve">            ordered=TRUE)</w:t>
      </w:r>
    </w:p>
    <w:p w:rsidR="0A08E01B" w:rsidP="723D8F57" w:rsidRDefault="0A08E01B" w14:paraId="1D42937C" w14:textId="77777777"/>
    <w:p w:rsidR="0A08E01B" w:rsidP="723D8F57" w:rsidRDefault="0A08E01B" w14:paraId="1E20BF09" w14:textId="77777777">
      <w:r>
        <w:t xml:space="preserve"># Find Correlation between features </w:t>
      </w:r>
    </w:p>
    <w:p w:rsidR="0A08E01B" w:rsidP="723D8F57" w:rsidRDefault="0A08E01B" w14:paraId="694D7E94" w14:textId="77777777"/>
    <w:p w:rsidR="0A08E01B" w:rsidP="723D8F57" w:rsidRDefault="0A08E01B" w14:paraId="5CFDEA73" w14:textId="77777777">
      <w:r>
        <w:t># Loop over all pairs of categorical variables</w:t>
      </w:r>
    </w:p>
    <w:p w:rsidR="0A08E01B" w:rsidP="723D8F57" w:rsidRDefault="0A08E01B" w14:paraId="14183331" w14:textId="77777777"/>
    <w:p w:rsidR="0A08E01B" w:rsidP="723D8F57" w:rsidRDefault="0A08E01B" w14:paraId="7F70AA7A" w14:textId="77777777">
      <w:r>
        <w:t>cols &lt;- colnames(x)</w:t>
      </w:r>
    </w:p>
    <w:p w:rsidR="0A08E01B" w:rsidP="723D8F57" w:rsidRDefault="0A08E01B" w14:paraId="2048F5B2" w14:textId="77777777"/>
    <w:p w:rsidR="0A08E01B" w:rsidP="723D8F57" w:rsidRDefault="0A08E01B" w14:paraId="2A066C61" w14:textId="77777777">
      <w:r>
        <w:t>for (i in 1:(length(cols) - 1))</w:t>
      </w:r>
    </w:p>
    <w:p w:rsidR="0A08E01B" w:rsidP="723D8F57" w:rsidRDefault="0A08E01B" w14:paraId="5378A05A" w14:textId="77777777">
      <w:r>
        <w:t>{</w:t>
      </w:r>
    </w:p>
    <w:p w:rsidR="0A08E01B" w:rsidP="723D8F57" w:rsidRDefault="0A08E01B" w14:paraId="55AC71BD" w14:textId="77777777">
      <w:r>
        <w:t xml:space="preserve">  for (j in (i + 1):length(cols)) </w:t>
      </w:r>
    </w:p>
    <w:p w:rsidR="0A08E01B" w:rsidP="723D8F57" w:rsidRDefault="0A08E01B" w14:paraId="53943FB8" w14:textId="77777777">
      <w:r>
        <w:t xml:space="preserve">  {</w:t>
      </w:r>
    </w:p>
    <w:p w:rsidR="0A08E01B" w:rsidP="723D8F57" w:rsidRDefault="0A08E01B" w14:paraId="795D4A6F" w14:textId="77777777">
      <w:r>
        <w:t xml:space="preserve">    # Create a contingency table of the two categorical variables</w:t>
      </w:r>
    </w:p>
    <w:p w:rsidR="0A08E01B" w:rsidP="723D8F57" w:rsidRDefault="0A08E01B" w14:paraId="0AFD874D" w14:textId="77777777">
      <w:r>
        <w:t xml:space="preserve">    contingency_table &lt;- table(x[, cols[i]], x[, cols[j]])</w:t>
      </w:r>
    </w:p>
    <w:p w:rsidR="0A08E01B" w:rsidP="723D8F57" w:rsidRDefault="0A08E01B" w14:paraId="3B3C5BEE" w14:textId="77777777">
      <w:r>
        <w:t xml:space="preserve">    print(paste('Contingency matrix of ', cols[i], ' vs ', cols[j]))</w:t>
      </w:r>
    </w:p>
    <w:p w:rsidR="0A08E01B" w:rsidP="723D8F57" w:rsidRDefault="0A08E01B" w14:paraId="159F93D4" w14:textId="77777777">
      <w:r>
        <w:t xml:space="preserve">    print(contingency_table)</w:t>
      </w:r>
    </w:p>
    <w:p w:rsidR="0A08E01B" w:rsidP="723D8F57" w:rsidRDefault="0A08E01B" w14:paraId="25F6E1BE" w14:textId="77777777">
      <w:r>
        <w:t xml:space="preserve">  }</w:t>
      </w:r>
    </w:p>
    <w:p w:rsidR="0A08E01B" w:rsidP="723D8F57" w:rsidRDefault="0A08E01B" w14:paraId="0B3EF292" w14:textId="77777777">
      <w:r>
        <w:t>}</w:t>
      </w:r>
    </w:p>
    <w:p w:rsidR="0A08E01B" w:rsidP="723D8F57" w:rsidRDefault="0A08E01B" w14:paraId="08EC7587" w14:textId="77777777"/>
    <w:p w:rsidR="0A08E01B" w:rsidP="723D8F57" w:rsidRDefault="0A08E01B" w14:paraId="72656F24" w14:textId="77777777">
      <w:r>
        <w:t># Modeling</w:t>
      </w:r>
    </w:p>
    <w:p w:rsidR="0A08E01B" w:rsidP="723D8F57" w:rsidRDefault="0A08E01B" w14:paraId="3865B3A3" w14:textId="77777777"/>
    <w:p w:rsidR="0A08E01B" w:rsidP="723D8F57" w:rsidRDefault="0A08E01B" w14:paraId="30A93BEC" w14:textId="77777777">
      <w:r>
        <w:t>set.seed(123)</w:t>
      </w:r>
    </w:p>
    <w:p w:rsidR="0A08E01B" w:rsidP="723D8F57" w:rsidRDefault="0A08E01B" w14:paraId="676CA00D" w14:textId="77777777"/>
    <w:p w:rsidR="0A08E01B" w:rsidP="723D8F57" w:rsidRDefault="0A08E01B" w14:paraId="4D451253" w14:textId="77777777">
      <w:r>
        <w:t># Training control for train-test split</w:t>
      </w:r>
    </w:p>
    <w:p w:rsidR="0A08E01B" w:rsidP="723D8F57" w:rsidRDefault="0A08E01B" w14:paraId="6DDCE0CD" w14:textId="77777777"/>
    <w:p w:rsidR="0A08E01B" w:rsidP="723D8F57" w:rsidRDefault="0A08E01B" w14:paraId="4DA912D4" w14:textId="77777777">
      <w:r>
        <w:t xml:space="preserve">control &lt;- trainControl(method = "repeatedcv", </w:t>
      </w:r>
    </w:p>
    <w:p w:rsidR="0A08E01B" w:rsidP="723D8F57" w:rsidRDefault="0A08E01B" w14:paraId="6A4440AE" w14:textId="77777777">
      <w:r>
        <w:t xml:space="preserve">                        number = 5, </w:t>
      </w:r>
    </w:p>
    <w:p w:rsidR="0A08E01B" w:rsidP="723D8F57" w:rsidRDefault="0A08E01B" w14:paraId="5772421B" w14:textId="77777777">
      <w:r>
        <w:t xml:space="preserve">                        repeats = 3)</w:t>
      </w:r>
    </w:p>
    <w:p w:rsidR="0A08E01B" w:rsidP="723D8F57" w:rsidRDefault="0A08E01B" w14:paraId="555ED90E" w14:textId="77777777"/>
    <w:p w:rsidR="0A08E01B" w:rsidP="723D8F57" w:rsidRDefault="0A08E01B" w14:paraId="32B9C05C" w14:textId="77777777">
      <w:r>
        <w:t># Tuning grid search</w:t>
      </w:r>
    </w:p>
    <w:p w:rsidR="0A08E01B" w:rsidP="723D8F57" w:rsidRDefault="0A08E01B" w14:paraId="1B154DD6" w14:textId="77777777"/>
    <w:p w:rsidR="0A08E01B" w:rsidP="723D8F57" w:rsidRDefault="0A08E01B" w14:paraId="1B57B800" w14:textId="77777777">
      <w:r>
        <w:t>tuning_grid &lt;- expand.grid(mtry = c(3:6),</w:t>
      </w:r>
    </w:p>
    <w:p w:rsidR="0A08E01B" w:rsidP="723D8F57" w:rsidRDefault="0A08E01B" w14:paraId="0F3AA6C1" w14:textId="77777777">
      <w:r>
        <w:t xml:space="preserve">                           ntree = c(1, 5, 10, 100),</w:t>
      </w:r>
    </w:p>
    <w:p w:rsidR="0A08E01B" w:rsidP="723D8F57" w:rsidRDefault="0A08E01B" w14:paraId="581BE9EB" w14:textId="77777777">
      <w:r>
        <w:t xml:space="preserve">                           maxdepth = c(5),</w:t>
      </w:r>
    </w:p>
    <w:p w:rsidR="0A08E01B" w:rsidP="723D8F57" w:rsidRDefault="0A08E01B" w14:paraId="41E9B1DD" w14:textId="77777777">
      <w:r>
        <w:t xml:space="preserve">                           minsplit = c(3, 5, 10))</w:t>
      </w:r>
    </w:p>
    <w:p w:rsidR="0A08E01B" w:rsidP="723D8F57" w:rsidRDefault="0A08E01B" w14:paraId="3D594ECA" w14:textId="77777777"/>
    <w:p w:rsidR="0A08E01B" w:rsidP="723D8F57" w:rsidRDefault="0A08E01B" w14:paraId="26307D9E" w14:textId="77777777">
      <w:r>
        <w:t># Model fitting and tuning search</w:t>
      </w:r>
    </w:p>
    <w:p w:rsidR="0A08E01B" w:rsidP="723D8F57" w:rsidRDefault="0A08E01B" w14:paraId="2D4FCEE5" w14:textId="77777777"/>
    <w:p w:rsidR="0A08E01B" w:rsidP="723D8F57" w:rsidRDefault="0A08E01B" w14:paraId="69C0FF61" w14:textId="77777777">
      <w:r>
        <w:t xml:space="preserve">rf_default &lt;- train(x,y, </w:t>
      </w:r>
    </w:p>
    <w:p w:rsidR="0A08E01B" w:rsidP="723D8F57" w:rsidRDefault="0A08E01B" w14:paraId="2C12246D" w14:textId="77777777">
      <w:r>
        <w:t xml:space="preserve">                    method=customRF, </w:t>
      </w:r>
    </w:p>
    <w:p w:rsidR="0A08E01B" w:rsidP="723D8F57" w:rsidRDefault="0A08E01B" w14:paraId="4F0C2A8F" w14:textId="77777777">
      <w:r>
        <w:t xml:space="preserve">                    tuneGrid=tuning_grid,</w:t>
      </w:r>
    </w:p>
    <w:p w:rsidR="0A08E01B" w:rsidP="723D8F57" w:rsidRDefault="0A08E01B" w14:paraId="20C99C4C" w14:textId="77777777">
      <w:r>
        <w:t xml:space="preserve">                    metric="Accuracy", </w:t>
      </w:r>
    </w:p>
    <w:p w:rsidR="0A08E01B" w:rsidP="723D8F57" w:rsidRDefault="0A08E01B" w14:paraId="717DDC1C" w14:textId="77777777">
      <w:r>
        <w:t xml:space="preserve">                    trControl=control)</w:t>
      </w:r>
    </w:p>
    <w:p w:rsidR="0A08E01B" w:rsidP="723D8F57" w:rsidRDefault="0A08E01B" w14:paraId="04720979" w14:textId="77777777"/>
    <w:p w:rsidR="0A08E01B" w:rsidP="723D8F57" w:rsidRDefault="0A08E01B" w14:paraId="25E21EA1" w14:textId="77777777">
      <w:r>
        <w:t># Print the model search results and final model</w:t>
      </w:r>
    </w:p>
    <w:p w:rsidR="0A08E01B" w:rsidP="723D8F57" w:rsidRDefault="0A08E01B" w14:paraId="6EBDDEC0" w14:textId="77777777"/>
    <w:p w:rsidR="0A08E01B" w:rsidP="723D8F57" w:rsidRDefault="0A08E01B" w14:paraId="05176AE8" w14:textId="77777777">
      <w:r>
        <w:t>plot(rf_default)</w:t>
      </w:r>
    </w:p>
    <w:p w:rsidR="0A08E01B" w:rsidP="723D8F57" w:rsidRDefault="0A08E01B" w14:paraId="6E6D0332" w14:textId="77777777">
      <w:r>
        <w:t>print(rf_default$results)</w:t>
      </w:r>
    </w:p>
    <w:p w:rsidR="0A08E01B" w:rsidP="723D8F57" w:rsidRDefault="0A08E01B" w14:paraId="672088DA" w14:textId="77777777">
      <w:r>
        <w:t>print(rf_default)</w:t>
      </w:r>
    </w:p>
    <w:p w:rsidR="0A08E01B" w:rsidP="723D8F57" w:rsidRDefault="0A08E01B" w14:paraId="662EFE6A" w14:textId="77777777"/>
    <w:p w:rsidR="0A08E01B" w:rsidP="723D8F57" w:rsidRDefault="0A08E01B" w14:paraId="33E325F0" w14:textId="77777777">
      <w:r>
        <w:t xml:space="preserve"># Importance plot </w:t>
      </w:r>
    </w:p>
    <w:p w:rsidR="0A08E01B" w:rsidP="723D8F57" w:rsidRDefault="0A08E01B" w14:paraId="2C334493" w14:textId="77777777"/>
    <w:p w:rsidR="0A08E01B" w:rsidP="723D8F57" w:rsidRDefault="0A08E01B" w14:paraId="45DA93D1" w14:textId="77777777">
      <w:r>
        <w:t>varImpPlot(rf_default$finalModel)</w:t>
      </w:r>
    </w:p>
    <w:p w:rsidR="0A08E01B" w:rsidP="723D8F57" w:rsidRDefault="0A08E01B" w14:paraId="6D659FA6" w14:textId="77777777"/>
    <w:p w:rsidR="0A08E01B" w:rsidP="723D8F57" w:rsidRDefault="0A08E01B" w14:paraId="6EAAA4A1" w14:textId="77777777">
      <w:r>
        <w:t># Predict and print confusion matrix</w:t>
      </w:r>
    </w:p>
    <w:p w:rsidR="0A08E01B" w:rsidP="723D8F57" w:rsidRDefault="0A08E01B" w14:paraId="237AA21C" w14:textId="77777777"/>
    <w:p w:rsidR="0A08E01B" w:rsidP="723D8F57" w:rsidRDefault="0A08E01B" w14:paraId="32A9DC1F" w14:textId="77777777">
      <w:r>
        <w:lastRenderedPageBreak/>
        <w:t>predictions &lt;- predict(rf_default$finalModel, data = x)</w:t>
      </w:r>
    </w:p>
    <w:p w:rsidR="0A08E01B" w:rsidP="723D8F57" w:rsidRDefault="0A08E01B" w14:paraId="396E63D5" w14:textId="77777777">
      <w:r>
        <w:t>confusionMatrix(predictions,y)</w:t>
      </w:r>
    </w:p>
    <w:p w:rsidR="00D15AE8" w:rsidP="00D15AE8" w:rsidRDefault="00D15AE8" w14:paraId="5AF8C2A9" w14:textId="77777777"/>
    <w:p w:rsidR="00D15AE8" w:rsidP="00D15AE8" w:rsidRDefault="00D15AE8" w14:paraId="1450B6E6" w14:textId="77777777">
      <w:r>
        <w:t>#Print AUC</w:t>
      </w:r>
    </w:p>
    <w:p w:rsidR="00D15AE8" w:rsidP="00D15AE8" w:rsidRDefault="00D15AE8" w14:paraId="77853F70" w14:textId="77777777">
      <w:r>
        <w:t xml:space="preserve">rfProb &lt;- as.numeric(predict(rf_default$finalModel, </w:t>
      </w:r>
    </w:p>
    <w:p w:rsidR="00D15AE8" w:rsidP="00D15AE8" w:rsidRDefault="00D15AE8" w14:paraId="4DDF9A22" w14:textId="77777777">
      <w:r>
        <w:t xml:space="preserve">                             newdata = x, type = 'response'))</w:t>
      </w:r>
    </w:p>
    <w:p w:rsidR="00D15AE8" w:rsidP="00D15AE8" w:rsidRDefault="00D15AE8" w14:paraId="1628DA4E" w14:textId="77777777">
      <w:r>
        <w:t>roc.multi &lt;- multiclass.roc(y, rfProb)</w:t>
      </w:r>
    </w:p>
    <w:p w:rsidR="00D15AE8" w:rsidP="00D15AE8" w:rsidRDefault="00D15AE8" w14:paraId="384B8E8B" w14:textId="77777777">
      <w:r>
        <w:t>roc.multi$auc</w:t>
      </w:r>
    </w:p>
    <w:p w:rsidR="0A08E01B" w:rsidP="723D8F57" w:rsidRDefault="0A08E01B" w14:paraId="45A84AC7" w14:textId="77777777"/>
    <w:p w:rsidR="0A08E01B" w:rsidP="723D8F57" w:rsidRDefault="0A08E01B" w14:paraId="64499DCA" w14:textId="77777777">
      <w:r>
        <w:t># Predict and print roc curve</w:t>
      </w:r>
    </w:p>
    <w:p w:rsidR="0A08E01B" w:rsidP="723D8F57" w:rsidRDefault="0A08E01B" w14:paraId="773744FE" w14:textId="77777777"/>
    <w:p w:rsidR="0A08E01B" w:rsidP="723D8F57" w:rsidRDefault="0A08E01B" w14:paraId="1E5EB2B8" w14:textId="77777777">
      <w:r>
        <w:t xml:space="preserve">predictions_prob &lt;- predict(rf_default$finalModel, </w:t>
      </w:r>
    </w:p>
    <w:p w:rsidR="0A08E01B" w:rsidP="723D8F57" w:rsidRDefault="0A08E01B" w14:paraId="31FB0CCB" w14:textId="77777777">
      <w:r>
        <w:t xml:space="preserve">                            data = x, </w:t>
      </w:r>
    </w:p>
    <w:p w:rsidR="0A08E01B" w:rsidP="723D8F57" w:rsidRDefault="0A08E01B" w14:paraId="07269A52" w14:textId="77777777">
      <w:r>
        <w:t xml:space="preserve">                            type = "prob")</w:t>
      </w:r>
    </w:p>
    <w:p w:rsidR="0A08E01B" w:rsidP="723D8F57" w:rsidRDefault="0A08E01B" w14:paraId="6EFAF5B5" w14:textId="77777777"/>
    <w:p w:rsidR="0A08E01B" w:rsidP="723D8F57" w:rsidRDefault="0A08E01B" w14:paraId="2CB10A41" w14:textId="77777777">
      <w:r>
        <w:t>predictions &lt;- as.data.frame(predictions_prob)</w:t>
      </w:r>
    </w:p>
    <w:p w:rsidR="0A08E01B" w:rsidP="723D8F57" w:rsidRDefault="0A08E01B" w14:paraId="1EE32FDD" w14:textId="77777777">
      <w:r>
        <w:t>predictions$predict &lt;- names(predictions)[max.col(predictions[, 1:4], ties.method = "first")]</w:t>
      </w:r>
    </w:p>
    <w:p w:rsidR="0A08E01B" w:rsidP="723D8F57" w:rsidRDefault="0A08E01B" w14:paraId="0CAFF95F" w14:textId="77777777">
      <w:r>
        <w:t>predictions$observed &lt;- y</w:t>
      </w:r>
    </w:p>
    <w:p w:rsidR="0A08E01B" w:rsidP="723D8F57" w:rsidRDefault="0A08E01B" w14:paraId="55FE5AF2" w14:textId="77777777">
      <w:r>
        <w:t>head(predictions)</w:t>
      </w:r>
    </w:p>
    <w:p w:rsidR="0A08E01B" w:rsidP="723D8F57" w:rsidRDefault="0A08E01B" w14:paraId="19F3E0EA" w14:textId="77777777">
      <w:r>
        <w:t>roc.unacc &lt;- roc(ifelse(predictions$observed=="unacc", "unacc", "non-unacc"), as.numeric(predictions$unacc))</w:t>
      </w:r>
    </w:p>
    <w:p w:rsidR="0A08E01B" w:rsidP="723D8F57" w:rsidRDefault="0A08E01B" w14:paraId="3C08332C" w14:textId="77777777">
      <w:r>
        <w:t>roc.acc &lt;- roc(ifelse(predictions$observed=="acc", "acc", "non-acc"), as.numeric(predictions$acc))</w:t>
      </w:r>
    </w:p>
    <w:p w:rsidR="0A08E01B" w:rsidP="723D8F57" w:rsidRDefault="0A08E01B" w14:paraId="219FE15F" w14:textId="77777777">
      <w:r>
        <w:t>roc.good &lt;- roc(ifelse(predictions$observed=="good", "good", "non-good"), as.numeric(predictions$good))</w:t>
      </w:r>
    </w:p>
    <w:p w:rsidR="0A08E01B" w:rsidP="723D8F57" w:rsidRDefault="0A08E01B" w14:paraId="0D95D0CE" w14:textId="77777777">
      <w:r>
        <w:t>roc.vgood &lt;- roc(ifelse(predictions$observed=="vgood", "vgood", "non-vgood"), as.numeric(predictions$vgood))</w:t>
      </w:r>
    </w:p>
    <w:p w:rsidR="0A08E01B" w:rsidP="723D8F57" w:rsidRDefault="0A08E01B" w14:paraId="477839C4" w14:textId="77777777"/>
    <w:p w:rsidR="0A08E01B" w:rsidP="723D8F57" w:rsidRDefault="0A08E01B" w14:paraId="6A4CE041" w14:textId="77777777">
      <w:r>
        <w:t>plot(roc.unacc, title="Class uncc")</w:t>
      </w:r>
    </w:p>
    <w:p w:rsidR="0A08E01B" w:rsidP="723D8F57" w:rsidRDefault="0A08E01B" w14:paraId="22440577" w14:textId="77777777">
      <w:r>
        <w:t>plot(roc.acc, title="Class acc")</w:t>
      </w:r>
    </w:p>
    <w:p w:rsidR="0A08E01B" w:rsidP="723D8F57" w:rsidRDefault="0A08E01B" w14:paraId="269276A1" w14:textId="77777777">
      <w:r>
        <w:lastRenderedPageBreak/>
        <w:t>plot(roc.good, title="Class good")</w:t>
      </w:r>
    </w:p>
    <w:p w:rsidR="0A08E01B" w:rsidP="723D8F57" w:rsidRDefault="0A08E01B" w14:paraId="5BDDD481" w14:textId="77777777">
      <w:r>
        <w:t>plot(roc.vgood, title="Class vgood")</w:t>
      </w:r>
    </w:p>
    <w:p w:rsidR="00106424" w:rsidP="743843D9" w:rsidRDefault="00106424" w14:paraId="682E46C8" w14:textId="77777777"/>
    <w:p w:rsidR="00D15AE8" w:rsidP="00D15AE8" w:rsidRDefault="00D15AE8" w14:paraId="525E5267" w14:textId="77777777">
      <w:r>
        <w:t>#Plot of a Single Tree in the Random Forecast model</w:t>
      </w:r>
    </w:p>
    <w:p w:rsidR="00D15AE8" w:rsidP="00D15AE8" w:rsidRDefault="00D15AE8" w14:paraId="078C1AE7" w14:textId="77777777">
      <w:r>
        <w:t># Plot function</w:t>
      </w:r>
    </w:p>
    <w:p w:rsidR="00D15AE8" w:rsidP="00D15AE8" w:rsidRDefault="00D15AE8" w14:paraId="24F0CF76" w14:textId="77777777">
      <w:r>
        <w:t>library(dplyr)</w:t>
      </w:r>
    </w:p>
    <w:p w:rsidR="00D15AE8" w:rsidP="00D15AE8" w:rsidRDefault="00D15AE8" w14:paraId="4553968B" w14:textId="77777777">
      <w:r>
        <w:t>library(ggraph)</w:t>
      </w:r>
    </w:p>
    <w:p w:rsidR="00D15AE8" w:rsidP="00D15AE8" w:rsidRDefault="00D15AE8" w14:paraId="32C32093" w14:textId="77777777">
      <w:r>
        <w:t>library(igraph)</w:t>
      </w:r>
    </w:p>
    <w:p w:rsidR="00D15AE8" w:rsidP="00D15AE8" w:rsidRDefault="00D15AE8" w14:paraId="02C56539" w14:textId="77777777">
      <w:r>
        <w:t xml:space="preserve">tree_func &lt;- function(final_model,tree_num) </w:t>
      </w:r>
    </w:p>
    <w:p w:rsidR="00D15AE8" w:rsidP="00D15AE8" w:rsidRDefault="00D15AE8" w14:paraId="69C8E990" w14:textId="77777777">
      <w:r>
        <w:t xml:space="preserve">  {</w:t>
      </w:r>
    </w:p>
    <w:p w:rsidR="00D15AE8" w:rsidP="00D15AE8" w:rsidRDefault="00D15AE8" w14:paraId="5BB51972" w14:textId="77777777">
      <w:r>
        <w:t xml:space="preserve">  # get tree by index</w:t>
      </w:r>
    </w:p>
    <w:p w:rsidR="00D15AE8" w:rsidP="00D15AE8" w:rsidRDefault="00D15AE8" w14:paraId="4D9E1CFB" w14:textId="77777777">
      <w:r>
        <w:t xml:space="preserve">  tree &lt;- randomForest::getTree(final_model,</w:t>
      </w:r>
    </w:p>
    <w:p w:rsidR="00D15AE8" w:rsidP="00D15AE8" w:rsidRDefault="00D15AE8" w14:paraId="45CA989C" w14:textId="77777777">
      <w:r>
        <w:t xml:space="preserve">                                k = tree_num,</w:t>
      </w:r>
    </w:p>
    <w:p w:rsidR="00D15AE8" w:rsidP="00D15AE8" w:rsidRDefault="00D15AE8" w14:paraId="084D60D5" w14:textId="77777777">
      <w:r>
        <w:t xml:space="preserve">                                labelVar = TRUE) %&gt;%</w:t>
      </w:r>
    </w:p>
    <w:p w:rsidR="00D15AE8" w:rsidP="00D15AE8" w:rsidRDefault="00D15AE8" w14:paraId="1B887BC9" w14:textId="77777777">
      <w:r>
        <w:t xml:space="preserve">    tibble::rownames_to_column() %&gt;%</w:t>
      </w:r>
    </w:p>
    <w:p w:rsidR="00D15AE8" w:rsidP="00D15AE8" w:rsidRDefault="00D15AE8" w14:paraId="5E018E88" w14:textId="77777777">
      <w:r>
        <w:t xml:space="preserve">    # make leaf split points to NA, so the 0s won't get plotted</w:t>
      </w:r>
    </w:p>
    <w:p w:rsidR="00D15AE8" w:rsidP="00D15AE8" w:rsidRDefault="00D15AE8" w14:paraId="7CC5E04D" w14:textId="77777777">
      <w:r>
        <w:t xml:space="preserve">    mutate(`split point` = ifelse(is.na(prediction), `split point`, NA))</w:t>
      </w:r>
    </w:p>
    <w:p w:rsidR="00D15AE8" w:rsidP="00D15AE8" w:rsidRDefault="00D15AE8" w14:paraId="4E3AF590" w14:textId="77777777">
      <w:r>
        <w:t xml:space="preserve">  # prepare data frame for graph</w:t>
      </w:r>
    </w:p>
    <w:p w:rsidR="00D15AE8" w:rsidP="00D15AE8" w:rsidRDefault="00D15AE8" w14:paraId="46EB7E70" w14:textId="77777777">
      <w:r>
        <w:t xml:space="preserve">  graph_frame &lt;- data.frame(from = rep(tree$rowname, 2),</w:t>
      </w:r>
    </w:p>
    <w:p w:rsidR="00D15AE8" w:rsidP="00D15AE8" w:rsidRDefault="00D15AE8" w14:paraId="535E6275" w14:textId="77777777">
      <w:r>
        <w:t xml:space="preserve">                            to = c(tree$`left daughter`, tree$`right daughter`))</w:t>
      </w:r>
    </w:p>
    <w:p w:rsidR="00D15AE8" w:rsidP="00D15AE8" w:rsidRDefault="00D15AE8" w14:paraId="66F3FF30" w14:textId="77777777">
      <w:r>
        <w:t xml:space="preserve">  # convert to graph and delete the last node that we don't want to plot</w:t>
      </w:r>
    </w:p>
    <w:p w:rsidR="00D15AE8" w:rsidP="00D15AE8" w:rsidRDefault="00D15AE8" w14:paraId="3991C8BA" w14:textId="77777777">
      <w:r>
        <w:t xml:space="preserve">  graph &lt;- graph_from_data_frame(graph_frame) %&gt;%</w:t>
      </w:r>
    </w:p>
    <w:p w:rsidR="00D15AE8" w:rsidP="00D15AE8" w:rsidRDefault="00D15AE8" w14:paraId="28CE5DD1" w14:textId="77777777">
      <w:r>
        <w:t xml:space="preserve">    delete_vertices("0")</w:t>
      </w:r>
    </w:p>
    <w:p w:rsidR="00D15AE8" w:rsidP="00D15AE8" w:rsidRDefault="00D15AE8" w14:paraId="0FF1D107" w14:textId="77777777">
      <w:r>
        <w:t xml:space="preserve">  # set node labels</w:t>
      </w:r>
    </w:p>
    <w:p w:rsidR="00D15AE8" w:rsidP="00D15AE8" w:rsidRDefault="00D15AE8" w14:paraId="4AECB290" w14:textId="77777777">
      <w:r>
        <w:t xml:space="preserve">  V(graph)$node_label &lt;- gsub("_", " ", as.character(tree$`split var`))</w:t>
      </w:r>
    </w:p>
    <w:p w:rsidR="00D15AE8" w:rsidP="00D15AE8" w:rsidRDefault="00D15AE8" w14:paraId="758B20EA" w14:textId="77777777">
      <w:r>
        <w:t xml:space="preserve">  V(graph)$leaf_label &lt;- as.character(tree$prediction)</w:t>
      </w:r>
    </w:p>
    <w:p w:rsidR="00D15AE8" w:rsidP="00D15AE8" w:rsidRDefault="00D15AE8" w14:paraId="757AB2B5" w14:textId="77777777">
      <w:r>
        <w:t xml:space="preserve">  V(graph)$split &lt;- as.character(round(tree$`split point`, digits = 2))</w:t>
      </w:r>
    </w:p>
    <w:p w:rsidR="00D15AE8" w:rsidP="00D15AE8" w:rsidRDefault="00D15AE8" w14:paraId="7F26B3C6" w14:textId="77777777">
      <w:r>
        <w:t xml:space="preserve">  # plot</w:t>
      </w:r>
    </w:p>
    <w:p w:rsidR="00D15AE8" w:rsidP="00D15AE8" w:rsidRDefault="00D15AE8" w14:paraId="0ACBB409" w14:textId="77777777">
      <w:r>
        <w:lastRenderedPageBreak/>
        <w:t xml:space="preserve">  plot &lt;- ggraph(graph, 'dendrogram') +</w:t>
      </w:r>
    </w:p>
    <w:p w:rsidR="00D15AE8" w:rsidP="00D15AE8" w:rsidRDefault="00D15AE8" w14:paraId="43C66F8C" w14:textId="77777777">
      <w:r>
        <w:t xml:space="preserve">    theme_bw() +</w:t>
      </w:r>
    </w:p>
    <w:p w:rsidR="00D15AE8" w:rsidP="00D15AE8" w:rsidRDefault="00D15AE8" w14:paraId="2EB22321" w14:textId="77777777">
      <w:r>
        <w:t xml:space="preserve">    geom_edge_link() +</w:t>
      </w:r>
    </w:p>
    <w:p w:rsidR="00D15AE8" w:rsidP="00D15AE8" w:rsidRDefault="00D15AE8" w14:paraId="02FA7798" w14:textId="77777777">
      <w:r>
        <w:t xml:space="preserve">    geom_node_point() +</w:t>
      </w:r>
    </w:p>
    <w:p w:rsidR="00D15AE8" w:rsidP="00D15AE8" w:rsidRDefault="00D15AE8" w14:paraId="5DCAA416" w14:textId="77777777">
      <w:r>
        <w:t xml:space="preserve">    geom_node_text(aes(label = node_label), na.rm = TRUE, repel = TRUE) +</w:t>
      </w:r>
    </w:p>
    <w:p w:rsidR="00D15AE8" w:rsidP="00D15AE8" w:rsidRDefault="00D15AE8" w14:paraId="4205BDBB" w14:textId="77777777">
      <w:r>
        <w:t xml:space="preserve">    geom_node_label(aes(label = split), vjust = 2.5, na.rm = TRUE, fill = "white") +</w:t>
      </w:r>
    </w:p>
    <w:p w:rsidR="00D15AE8" w:rsidP="00D15AE8" w:rsidRDefault="00D15AE8" w14:paraId="714C8253" w14:textId="77777777">
      <w:r>
        <w:t xml:space="preserve">    geom_node_label(aes(label = leaf_label, fill = leaf_label), na.rm = TRUE,</w:t>
      </w:r>
    </w:p>
    <w:p w:rsidR="00D15AE8" w:rsidP="00D15AE8" w:rsidRDefault="00D15AE8" w14:paraId="1F30B0BA" w14:textId="77777777">
      <w:r>
        <w:t xml:space="preserve">                    repel = TRUE, colour = "white", fontface = "bold", show.legend = FALSE) +</w:t>
      </w:r>
    </w:p>
    <w:p w:rsidR="00D15AE8" w:rsidP="00D15AE8" w:rsidRDefault="00D15AE8" w14:paraId="29F88BBD" w14:textId="77777777">
      <w:r>
        <w:t xml:space="preserve">    theme(panel.grid.minor = element_blank(),</w:t>
      </w:r>
    </w:p>
    <w:p w:rsidR="00D15AE8" w:rsidP="00D15AE8" w:rsidRDefault="00D15AE8" w14:paraId="3F15A608" w14:textId="77777777">
      <w:r>
        <w:t xml:space="preserve">          panel.grid.major = element_blank(),</w:t>
      </w:r>
    </w:p>
    <w:p w:rsidR="00D15AE8" w:rsidP="00D15AE8" w:rsidRDefault="00D15AE8" w14:paraId="3C8F489D" w14:textId="77777777">
      <w:r>
        <w:t xml:space="preserve">          panel.background = element_blank(),</w:t>
      </w:r>
    </w:p>
    <w:p w:rsidR="00D15AE8" w:rsidP="00D15AE8" w:rsidRDefault="00D15AE8" w14:paraId="5FE1825B" w14:textId="77777777">
      <w:r>
        <w:t xml:space="preserve">          plot.background = element_rect(fill = "white"),</w:t>
      </w:r>
    </w:p>
    <w:p w:rsidR="00D15AE8" w:rsidP="00D15AE8" w:rsidRDefault="00D15AE8" w14:paraId="6952B64C" w14:textId="77777777">
      <w:r>
        <w:t xml:space="preserve">          panel.border = element_blank(),</w:t>
      </w:r>
    </w:p>
    <w:p w:rsidR="00D15AE8" w:rsidP="00D15AE8" w:rsidRDefault="00D15AE8" w14:paraId="25286843" w14:textId="77777777">
      <w:r>
        <w:t xml:space="preserve">          axis.line = element_blank(),</w:t>
      </w:r>
    </w:p>
    <w:p w:rsidR="00D15AE8" w:rsidP="00D15AE8" w:rsidRDefault="00D15AE8" w14:paraId="1A34A656" w14:textId="77777777">
      <w:r>
        <w:t xml:space="preserve">          axis.text.x = element_blank(),</w:t>
      </w:r>
    </w:p>
    <w:p w:rsidR="00D15AE8" w:rsidP="00D15AE8" w:rsidRDefault="00D15AE8" w14:paraId="70DDFC78" w14:textId="77777777">
      <w:r>
        <w:t xml:space="preserve">          axis.text.y = element_blank(),</w:t>
      </w:r>
    </w:p>
    <w:p w:rsidR="00D15AE8" w:rsidP="00D15AE8" w:rsidRDefault="00D15AE8" w14:paraId="0F2B6F86" w14:textId="77777777">
      <w:r>
        <w:t xml:space="preserve">          axis.ticks = element_blank(),</w:t>
      </w:r>
    </w:p>
    <w:p w:rsidR="00D15AE8" w:rsidP="00D15AE8" w:rsidRDefault="00D15AE8" w14:paraId="106218C3" w14:textId="77777777">
      <w:r>
        <w:t xml:space="preserve">          axis.title.x = element_blank(),</w:t>
      </w:r>
    </w:p>
    <w:p w:rsidR="00D15AE8" w:rsidP="00D15AE8" w:rsidRDefault="00D15AE8" w14:paraId="1E5CA358" w14:textId="77777777">
      <w:r>
        <w:t xml:space="preserve">          axis.title.y = element_blank(),</w:t>
      </w:r>
    </w:p>
    <w:p w:rsidR="00D15AE8" w:rsidP="00D15AE8" w:rsidRDefault="00D15AE8" w14:paraId="62F32AC7" w14:textId="77777777">
      <w:r>
        <w:t xml:space="preserve">          plot.title = element_text(size = 18))</w:t>
      </w:r>
    </w:p>
    <w:p w:rsidR="00D15AE8" w:rsidP="00D15AE8" w:rsidRDefault="00D15AE8" w14:paraId="25BCFCE5" w14:textId="77777777">
      <w:r>
        <w:t xml:space="preserve">  print(plot)</w:t>
      </w:r>
    </w:p>
    <w:p w:rsidR="00D15AE8" w:rsidP="00D15AE8" w:rsidRDefault="00D15AE8" w14:paraId="5E3EA68B" w14:textId="77777777">
      <w:r>
        <w:t>}</w:t>
      </w:r>
    </w:p>
    <w:p w:rsidR="00D15AE8" w:rsidP="00D15AE8" w:rsidRDefault="00D15AE8" w14:paraId="24881C08" w14:textId="77777777">
      <w:r>
        <w:t># Plot tree</w:t>
      </w:r>
    </w:p>
    <w:p w:rsidR="00FB1EF8" w:rsidRDefault="00D15AE8" w14:paraId="59D4C22C" w14:textId="14A82A36">
      <w:pPr>
        <w:rPr>
          <w:rFonts w:cstheme="minorHAnsi"/>
          <w:b/>
          <w:bCs/>
          <w:sz w:val="28"/>
          <w:szCs w:val="28"/>
          <w:lang w:eastAsia="zh-TW"/>
        </w:rPr>
      </w:pPr>
      <w:r>
        <w:t>tree_func(final_model = rf_default$finalModel, 1)</w:t>
      </w:r>
      <w:r w:rsidR="00FB1EF8">
        <w:br w:type="page"/>
      </w:r>
    </w:p>
    <w:p w:rsidR="00EF5448" w:rsidP="009E51E7" w:rsidRDefault="009E51E7" w14:paraId="6093B983" w14:textId="40034E04">
      <w:pPr>
        <w:pStyle w:val="2"/>
      </w:pPr>
      <w:bookmarkStart w:name="_Toc38441738" w:id="15"/>
      <w:r w:rsidRPr="009E51E7">
        <w:lastRenderedPageBreak/>
        <w:t>Reference</w:t>
      </w:r>
      <w:r>
        <w:t xml:space="preserve">/ </w:t>
      </w:r>
      <w:r w:rsidR="00FB1EF8">
        <w:t>C</w:t>
      </w:r>
      <w:r w:rsidRPr="009E51E7">
        <w:t>itation</w:t>
      </w:r>
      <w:bookmarkEnd w:id="15"/>
    </w:p>
    <w:p w:rsidR="00B536B9" w:rsidP="00B536B9" w:rsidRDefault="00FF1F99" w14:paraId="69696D35" w14:textId="22D98B61">
      <w:pPr>
        <w:rPr>
          <w:lang w:eastAsia="zh-TW"/>
        </w:rPr>
      </w:pPr>
      <w:r>
        <w:rPr>
          <w:rFonts w:hint="eastAsia"/>
          <w:lang w:eastAsia="zh-TW"/>
        </w:rPr>
        <w:t>S</w:t>
      </w:r>
      <w:r>
        <w:rPr>
          <w:lang w:eastAsia="zh-TW"/>
        </w:rPr>
        <w:t>upervised Classification Model</w:t>
      </w:r>
    </w:p>
    <w:p w:rsidR="00FF1F99" w:rsidP="00B536B9" w:rsidRDefault="00000000" w14:paraId="1E7C84D2" w14:textId="4E5D612F">
      <w:pPr>
        <w:rPr>
          <w:lang w:eastAsia="zh-TW"/>
        </w:rPr>
      </w:pPr>
      <w:hyperlink w:history="1" r:id="rId45">
        <w:r w:rsidRPr="006A2E8C" w:rsidR="00FF1F99">
          <w:rPr>
            <w:rStyle w:val="aa"/>
            <w:lang w:eastAsia="zh-TW"/>
          </w:rPr>
          <w:t>https://emeritus.org/in/learn/types-of-supervised-learning/</w:t>
        </w:r>
      </w:hyperlink>
    </w:p>
    <w:p w:rsidR="00EF04CA" w:rsidP="00B536B9" w:rsidRDefault="00000000" w14:paraId="1D409006" w14:textId="3C7CE46C">
      <w:pPr>
        <w:rPr>
          <w:lang w:eastAsia="zh-TW"/>
        </w:rPr>
      </w:pPr>
      <w:hyperlink w:history="1" r:id="rId46">
        <w:r w:rsidRPr="006A2E8C" w:rsidR="00EF04CA">
          <w:rPr>
            <w:rStyle w:val="aa"/>
            <w:lang w:eastAsia="zh-TW"/>
          </w:rPr>
          <w:t>https://machinelearningmastery.com/types-of-classification-in-machine-learning/</w:t>
        </w:r>
      </w:hyperlink>
    </w:p>
    <w:p w:rsidRPr="00EF04CA" w:rsidR="008F2E25" w:rsidP="00B536B9" w:rsidRDefault="008F2E25" w14:paraId="101BCD2F" w14:textId="77777777">
      <w:pPr>
        <w:rPr>
          <w:rFonts w:hint="eastAsia"/>
          <w:lang w:eastAsia="zh-TW"/>
        </w:rPr>
      </w:pPr>
    </w:p>
    <w:p w:rsidRPr="00973449" w:rsidR="009E6185" w:rsidP="00E01A21" w:rsidRDefault="00E01A21" w14:paraId="2B26537F" w14:textId="53BA71DC">
      <w:pPr>
        <w:rPr>
          <w:lang w:eastAsia="zh-TW"/>
        </w:rPr>
      </w:pPr>
      <w:r>
        <w:rPr>
          <w:rFonts w:hint="eastAsia"/>
          <w:lang w:eastAsia="zh-TW"/>
        </w:rPr>
        <w:t>R</w:t>
      </w:r>
      <w:r>
        <w:rPr>
          <w:lang w:eastAsia="zh-TW"/>
        </w:rPr>
        <w:t>andom Forest</w:t>
      </w:r>
      <w:r>
        <w:rPr>
          <w:rFonts w:hint="eastAsia"/>
          <w:lang w:eastAsia="zh-TW"/>
        </w:rPr>
        <w:t xml:space="preserve"> </w:t>
      </w:r>
      <w:r w:rsidR="009E6185">
        <w:rPr>
          <w:lang w:eastAsia="zh-TW"/>
        </w:rPr>
        <w:t>M</w:t>
      </w:r>
      <w:r w:rsidR="009E6185">
        <w:rPr>
          <w:rFonts w:hint="eastAsia"/>
          <w:lang w:eastAsia="zh-TW"/>
        </w:rPr>
        <w:t>o</w:t>
      </w:r>
      <w:r w:rsidR="009E6185">
        <w:rPr>
          <w:lang w:eastAsia="zh-TW"/>
        </w:rPr>
        <w:t xml:space="preserve">del </w:t>
      </w:r>
    </w:p>
    <w:p w:rsidR="009E51E7" w:rsidP="00EF5448" w:rsidRDefault="00E01A21" w14:paraId="28DF25A5" w14:textId="072A6F88">
      <w:pPr>
        <w:rPr>
          <w:lang w:eastAsia="zh-TW"/>
        </w:rPr>
      </w:pPr>
      <w:r w:rsidRPr="77B314DF">
        <w:rPr>
          <w:lang w:eastAsia="zh-TW"/>
        </w:rPr>
        <w:fldChar w:fldCharType="begin"/>
      </w:r>
      <w:r>
        <w:rPr>
          <w:rFonts w:cstheme="minorHAnsi"/>
          <w:lang w:eastAsia="zh-TW"/>
        </w:rPr>
        <w:instrText xml:space="preserve"> HYPERLINK "</w:instrText>
      </w:r>
      <w:ins w:author="Kin Wa Chan" w:date="2023-02-23T18:22:00Z" w:id="16">
        <w:r w:rsidRPr="00B536B9">
          <w:rPr>
            <w:rFonts w:cstheme="minorHAnsi"/>
            <w:lang w:eastAsia="zh-TW"/>
          </w:rPr>
          <w:instrText>https://cran.r-project.org/web/packages/randomForest/randomForest.pdf</w:instrText>
        </w:r>
      </w:ins>
      <w:r>
        <w:rPr>
          <w:rFonts w:cstheme="minorHAnsi"/>
          <w:lang w:eastAsia="zh-TW"/>
        </w:rPr>
        <w:instrText xml:space="preserve">" </w:instrText>
      </w:r>
      <w:r w:rsidRPr="77B314DF">
        <w:rPr>
          <w:lang w:eastAsia="zh-TW"/>
        </w:rPr>
      </w:r>
      <w:r w:rsidRPr="77B314DF">
        <w:rPr>
          <w:lang w:eastAsia="zh-TW"/>
        </w:rPr>
        <w:fldChar w:fldCharType="separate"/>
      </w:r>
      <w:r w:rsidRPr="77B314DF">
        <w:rPr>
          <w:rStyle w:val="aa"/>
          <w:lang w:eastAsia="zh-TW"/>
        </w:rPr>
        <w:t>https://cran.r-project.org/web/packages/randomForest/randomForest.pdf</w:t>
      </w:r>
      <w:r w:rsidRPr="77B314DF">
        <w:rPr>
          <w:lang w:eastAsia="zh-TW"/>
        </w:rPr>
        <w:fldChar w:fldCharType="end"/>
      </w:r>
    </w:p>
    <w:p w:rsidR="00E00D0A" w:rsidP="00E01A21" w:rsidRDefault="00E01A21" w14:paraId="38EE3080" w14:textId="3A70E05F">
      <w:pPr>
        <w:rPr>
          <w:lang w:eastAsia="zh-TW"/>
        </w:rPr>
      </w:pPr>
      <w:ins w:author="Kin Wa Chan" w:date="2023-02-23T21:03:00Z" w:id="17">
        <w:r w:rsidRPr="77B314DF">
          <w:rPr>
            <w:lang w:eastAsia="zh-TW"/>
          </w:rPr>
          <w:fldChar w:fldCharType="begin"/>
        </w:r>
        <w:r w:rsidRPr="77B314DF">
          <w:rPr>
            <w:lang w:eastAsia="zh-TW"/>
          </w:rPr>
          <w:instrText xml:space="preserve"> HYPERLINK "https://www.listendata.com/2014/11/random-forest-with-r.html#id-35df3b" </w:instrText>
        </w:r>
        <w:r w:rsidRPr="77B314DF">
          <w:rPr>
            <w:lang w:eastAsia="zh-TW"/>
          </w:rPr>
        </w:r>
        <w:r w:rsidRPr="77B314DF">
          <w:rPr>
            <w:lang w:eastAsia="zh-TW"/>
          </w:rPr>
          <w:fldChar w:fldCharType="separate"/>
        </w:r>
      </w:ins>
      <w:r w:rsidRPr="77B314DF">
        <w:rPr>
          <w:rStyle w:val="aa"/>
          <w:lang w:eastAsia="zh-TW"/>
        </w:rPr>
        <w:t>https://www.listendata.com/2014/11/random-forest-with-r.html#id-35df3b</w:t>
      </w:r>
      <w:ins w:author="Kin Wa Chan" w:date="2023-02-23T21:03:00Z" w:id="18">
        <w:r w:rsidRPr="77B314DF">
          <w:rPr>
            <w:lang w:eastAsia="zh-TW"/>
          </w:rPr>
          <w:fldChar w:fldCharType="end"/>
        </w:r>
      </w:ins>
    </w:p>
    <w:p w:rsidR="008F2E25" w:rsidP="00E01A21" w:rsidRDefault="008F2E25" w14:paraId="002A5CD4" w14:textId="77777777">
      <w:pPr>
        <w:rPr>
          <w:lang w:eastAsia="zh-TW"/>
        </w:rPr>
      </w:pPr>
    </w:p>
    <w:p w:rsidR="00E00D0A" w:rsidP="00E01A21" w:rsidRDefault="00E00D0A" w14:paraId="2ECA528A" w14:textId="49851CA3">
      <w:pPr>
        <w:rPr>
          <w:lang w:eastAsia="zh-TW"/>
        </w:rPr>
      </w:pPr>
      <w:r>
        <w:rPr>
          <w:rFonts w:hint="eastAsia"/>
          <w:lang w:eastAsia="zh-TW"/>
        </w:rPr>
        <w:t>C</w:t>
      </w:r>
      <w:r>
        <w:rPr>
          <w:lang w:eastAsia="zh-TW"/>
        </w:rPr>
        <w:t xml:space="preserve">aret </w:t>
      </w:r>
      <w:r>
        <w:rPr>
          <w:rFonts w:hint="eastAsia"/>
          <w:lang w:eastAsia="zh-TW"/>
        </w:rPr>
        <w:t>P</w:t>
      </w:r>
      <w:r>
        <w:rPr>
          <w:lang w:eastAsia="zh-TW"/>
        </w:rPr>
        <w:t>ackage</w:t>
      </w:r>
    </w:p>
    <w:p w:rsidR="00E00D0A" w:rsidP="00E01A21" w:rsidRDefault="00000000" w14:paraId="15EC8101" w14:textId="3EF007FC">
      <w:pPr>
        <w:rPr>
          <w:rStyle w:val="aa"/>
          <w:lang w:eastAsia="zh-TW"/>
        </w:rPr>
      </w:pPr>
      <w:hyperlink w:history="1" r:id="rId47">
        <w:r w:rsidRPr="006A2E8C" w:rsidR="00E00D0A">
          <w:rPr>
            <w:rStyle w:val="aa"/>
            <w:lang w:eastAsia="zh-TW"/>
          </w:rPr>
          <w:t>https://www.machinelearningplus.com/machine-learning/caret-package/</w:t>
        </w:r>
      </w:hyperlink>
    </w:p>
    <w:p w:rsidR="00495DAB" w:rsidP="00495DAB" w:rsidRDefault="00000000" w14:paraId="2640C563" w14:textId="77777777">
      <w:pPr>
        <w:rPr>
          <w:rStyle w:val="aa"/>
          <w:rFonts w:ascii="Calibri" w:hAnsi="Calibri" w:eastAsia="Calibri" w:cs="Calibri"/>
        </w:rPr>
      </w:pPr>
      <w:hyperlink r:id="rId48">
        <w:r w:rsidRPr="7CFE0ED5" w:rsidR="00495DAB">
          <w:rPr>
            <w:rStyle w:val="aa"/>
            <w:rFonts w:ascii="Calibri" w:hAnsi="Calibri" w:eastAsia="Calibri" w:cs="Calibri"/>
          </w:rPr>
          <w:t>The caret Package (topepo.github.io)</w:t>
        </w:r>
      </w:hyperlink>
    </w:p>
    <w:p w:rsidR="008F2E25" w:rsidP="00495DAB" w:rsidRDefault="008F2E25" w14:paraId="1E2BD420" w14:textId="77777777">
      <w:pPr>
        <w:rPr>
          <w:rFonts w:ascii="Calibri" w:hAnsi="Calibri" w:eastAsia="Calibri" w:cs="Calibri"/>
        </w:rPr>
      </w:pPr>
    </w:p>
    <w:p w:rsidR="009E51E7" w:rsidP="77B314DF" w:rsidRDefault="00E01A21" w14:paraId="68F9F242" w14:textId="4281897B">
      <w:pPr>
        <w:ind w:right="220"/>
        <w:rPr>
          <w:lang w:eastAsia="zh-TW"/>
        </w:rPr>
      </w:pPr>
      <w:r>
        <w:rPr>
          <w:rFonts w:hint="eastAsia"/>
          <w:lang w:eastAsia="zh-TW"/>
        </w:rPr>
        <w:t>R</w:t>
      </w:r>
      <w:r>
        <w:rPr>
          <w:lang w:eastAsia="zh-TW"/>
        </w:rPr>
        <w:t>andom Forest</w:t>
      </w:r>
      <w:r>
        <w:rPr>
          <w:rFonts w:hint="eastAsia"/>
          <w:lang w:eastAsia="zh-TW"/>
        </w:rPr>
        <w:t xml:space="preserve"> </w:t>
      </w:r>
      <w:r>
        <w:rPr>
          <w:lang w:eastAsia="zh-TW"/>
        </w:rPr>
        <w:t>M</w:t>
      </w:r>
      <w:r>
        <w:rPr>
          <w:rFonts w:hint="eastAsia"/>
          <w:lang w:eastAsia="zh-TW"/>
        </w:rPr>
        <w:t>o</w:t>
      </w:r>
      <w:r>
        <w:rPr>
          <w:lang w:eastAsia="zh-TW"/>
        </w:rPr>
        <w:t>del tuning</w:t>
      </w:r>
    </w:p>
    <w:p w:rsidR="003E0BE3" w:rsidP="00EF5448" w:rsidRDefault="003E0BE3" w14:paraId="79973778" w14:textId="3B5E254B">
      <w:pPr>
        <w:rPr>
          <w:lang w:eastAsia="zh-TW"/>
        </w:rPr>
      </w:pPr>
      <w:ins w:author="Kin Wa Chan" w:date="2023-02-23T18:32:00Z" w:id="19">
        <w:r w:rsidRPr="77B314DF">
          <w:rPr>
            <w:lang w:eastAsia="zh-TW"/>
          </w:rPr>
          <w:fldChar w:fldCharType="begin"/>
        </w:r>
        <w:r w:rsidRPr="77B314DF">
          <w:rPr>
            <w:lang w:eastAsia="zh-TW"/>
          </w:rPr>
          <w:instrText xml:space="preserve"> HYPERLINK "https://afit-r.github.io/random_forests" </w:instrText>
        </w:r>
        <w:r w:rsidRPr="77B314DF">
          <w:rPr>
            <w:lang w:eastAsia="zh-TW"/>
          </w:rPr>
        </w:r>
        <w:r w:rsidRPr="77B314DF">
          <w:rPr>
            <w:lang w:eastAsia="zh-TW"/>
          </w:rPr>
          <w:fldChar w:fldCharType="separate"/>
        </w:r>
      </w:ins>
      <w:r w:rsidRPr="77B314DF">
        <w:rPr>
          <w:rStyle w:val="aa"/>
          <w:lang w:eastAsia="zh-TW"/>
        </w:rPr>
        <w:t>https://afit-r.github.io/random_forests</w:t>
      </w:r>
      <w:ins w:author="Kin Wa Chan" w:date="2023-02-23T18:32:00Z" w:id="20">
        <w:r w:rsidRPr="77B314DF">
          <w:rPr>
            <w:lang w:eastAsia="zh-TW"/>
          </w:rPr>
          <w:fldChar w:fldCharType="end"/>
        </w:r>
      </w:ins>
    </w:p>
    <w:p w:rsidR="008F2E25" w:rsidP="00EF5448" w:rsidRDefault="008F2E25" w14:paraId="4092555C" w14:textId="77777777">
      <w:pPr>
        <w:rPr>
          <w:lang w:eastAsia="zh-TW"/>
        </w:rPr>
      </w:pPr>
    </w:p>
    <w:p w:rsidR="00B22EAF" w:rsidP="00EF5448" w:rsidRDefault="001C1CBB" w14:paraId="25C9798D" w14:textId="1B0B3144">
      <w:pPr>
        <w:rPr>
          <w:lang w:eastAsia="zh-TW"/>
        </w:rPr>
      </w:pPr>
      <w:r>
        <w:rPr>
          <w:lang w:eastAsia="zh-TW"/>
        </w:rPr>
        <w:t xml:space="preserve">Plot </w:t>
      </w:r>
      <w:r w:rsidRPr="77B314DF" w:rsidR="00B22EAF">
        <w:rPr>
          <w:rFonts w:hint="eastAsia"/>
          <w:lang w:eastAsia="zh-TW"/>
        </w:rPr>
        <w:t>R</w:t>
      </w:r>
      <w:r w:rsidRPr="77B314DF" w:rsidR="00B22EAF">
        <w:rPr>
          <w:lang w:eastAsia="zh-TW"/>
        </w:rPr>
        <w:t>OC Curve</w:t>
      </w:r>
    </w:p>
    <w:p w:rsidR="006872B4" w:rsidP="00EF5448" w:rsidRDefault="00000000" w14:paraId="017B0928" w14:textId="187EDB1B">
      <w:pPr>
        <w:rPr>
          <w:rFonts w:cstheme="minorHAnsi"/>
          <w:lang w:eastAsia="zh-TW"/>
        </w:rPr>
      </w:pPr>
      <w:hyperlink w:history="1" r:id="rId49">
        <w:r w:rsidRPr="00A605A7" w:rsidR="006872B4">
          <w:rPr>
            <w:rStyle w:val="aa"/>
            <w:rFonts w:cstheme="minorHAnsi"/>
            <w:lang w:eastAsia="zh-TW"/>
          </w:rPr>
          <w:t>https://stackoverflow.com/questions/46124424/how-can-i-draw-a-roc-curve-for-a-randomforest-model-with-three-classes-in-r</w:t>
        </w:r>
      </w:hyperlink>
      <w:r w:rsidR="006872B4">
        <w:rPr>
          <w:rFonts w:cstheme="minorHAnsi"/>
          <w:lang w:eastAsia="zh-TW"/>
        </w:rPr>
        <w:t xml:space="preserve"> </w:t>
      </w:r>
    </w:p>
    <w:p w:rsidR="008F2E25" w:rsidP="00EF5448" w:rsidRDefault="008F2E25" w14:paraId="0EA18FC2" w14:textId="77777777">
      <w:pPr>
        <w:rPr>
          <w:rFonts w:cstheme="minorHAnsi"/>
          <w:lang w:eastAsia="zh-TW"/>
        </w:rPr>
      </w:pPr>
    </w:p>
    <w:p w:rsidR="006872B4" w:rsidP="00EF5448" w:rsidRDefault="001C1CBB" w14:paraId="1FE6A584" w14:textId="2641E753">
      <w:pPr>
        <w:rPr>
          <w:rFonts w:cstheme="minorHAnsi"/>
          <w:lang w:eastAsia="zh-TW"/>
        </w:rPr>
      </w:pPr>
      <w:r>
        <w:rPr>
          <w:rFonts w:hint="eastAsia" w:cstheme="minorHAnsi"/>
          <w:lang w:eastAsia="zh-TW"/>
        </w:rPr>
        <w:t>P</w:t>
      </w:r>
      <w:r>
        <w:rPr>
          <w:rFonts w:cstheme="minorHAnsi"/>
          <w:lang w:eastAsia="zh-TW"/>
        </w:rPr>
        <w:t xml:space="preserve">lot </w:t>
      </w:r>
      <w:r w:rsidR="00A50465">
        <w:rPr>
          <w:rFonts w:cstheme="minorHAnsi"/>
          <w:lang w:eastAsia="zh-TW"/>
        </w:rPr>
        <w:t>t</w:t>
      </w:r>
      <w:r w:rsidR="006B71BA">
        <w:rPr>
          <w:rFonts w:cstheme="minorHAnsi"/>
          <w:lang w:eastAsia="zh-TW"/>
        </w:rPr>
        <w:t xml:space="preserve">ree in </w:t>
      </w:r>
      <w:r w:rsidR="00A50465">
        <w:rPr>
          <w:rFonts w:cstheme="minorHAnsi"/>
          <w:lang w:eastAsia="zh-TW"/>
        </w:rPr>
        <w:t>R</w:t>
      </w:r>
      <w:r w:rsidR="006B71BA">
        <w:rPr>
          <w:rFonts w:cstheme="minorHAnsi"/>
          <w:lang w:eastAsia="zh-TW"/>
        </w:rPr>
        <w:t>andom Forest</w:t>
      </w:r>
    </w:p>
    <w:p w:rsidR="006B71BA" w:rsidP="00EF5448" w:rsidRDefault="00000000" w14:paraId="76A08B1E" w14:textId="07CF9C9A">
      <w:pPr>
        <w:rPr>
          <w:rStyle w:val="aa"/>
          <w:lang w:eastAsia="zh-TW"/>
        </w:rPr>
      </w:pPr>
      <w:hyperlink r:id="rId50">
        <w:r w:rsidRPr="3E80E92D" w:rsidR="00A50465">
          <w:rPr>
            <w:rStyle w:val="aa"/>
            <w:lang w:eastAsia="zh-TW"/>
          </w:rPr>
          <w:t>https://shiring.github.io/machine_learning/2017/03/16/rf_plot_ggraph</w:t>
        </w:r>
      </w:hyperlink>
    </w:p>
    <w:p w:rsidR="008F2E25" w:rsidP="00EF5448" w:rsidRDefault="008F2E25" w14:paraId="1FBAC951" w14:textId="77777777">
      <w:pPr>
        <w:rPr>
          <w:lang w:eastAsia="zh-TW"/>
        </w:rPr>
      </w:pPr>
    </w:p>
    <w:p w:rsidR="3E80E92D" w:rsidP="3E80E92D" w:rsidRDefault="596D6558" w14:paraId="327C2073" w14:textId="31FA65DE">
      <w:pPr>
        <w:rPr>
          <w:lang w:eastAsia="zh-TW"/>
        </w:rPr>
      </w:pPr>
      <w:r w:rsidRPr="67B2C42F">
        <w:rPr>
          <w:lang w:eastAsia="zh-TW"/>
        </w:rPr>
        <w:t xml:space="preserve">Customize </w:t>
      </w:r>
      <w:r w:rsidRPr="719CD6FC">
        <w:rPr>
          <w:lang w:eastAsia="zh-TW"/>
        </w:rPr>
        <w:t xml:space="preserve">Caret package </w:t>
      </w:r>
      <w:r w:rsidRPr="628B1984">
        <w:rPr>
          <w:lang w:eastAsia="zh-TW"/>
        </w:rPr>
        <w:t xml:space="preserve">for </w:t>
      </w:r>
      <w:r w:rsidRPr="1ED8FFD1">
        <w:rPr>
          <w:lang w:eastAsia="zh-TW"/>
        </w:rPr>
        <w:t>additional</w:t>
      </w:r>
      <w:r w:rsidRPr="37018B8E">
        <w:rPr>
          <w:lang w:eastAsia="zh-TW"/>
        </w:rPr>
        <w:t xml:space="preserve"> tuning </w:t>
      </w:r>
      <w:r w:rsidRPr="07D4C159">
        <w:rPr>
          <w:lang w:eastAsia="zh-TW"/>
        </w:rPr>
        <w:t>parameter</w:t>
      </w:r>
    </w:p>
    <w:p w:rsidR="07D4C159" w:rsidP="07D4C159" w:rsidRDefault="00000000" w14:paraId="057FC042" w14:textId="6C873AEE">
      <w:hyperlink r:id="rId51">
        <w:r w:rsidRPr="78C303E0" w:rsidR="596D6558">
          <w:rPr>
            <w:rStyle w:val="aa"/>
          </w:rPr>
          <w:t>https://rpubs.com/phamdinhkhanh/389752</w:t>
        </w:r>
      </w:hyperlink>
    </w:p>
    <w:p w:rsidRPr="00A50465" w:rsidR="00A50465" w:rsidP="00EF5448" w:rsidRDefault="00A50465" w14:paraId="38CD5944" w14:textId="77777777">
      <w:pPr>
        <w:rPr>
          <w:rFonts w:cstheme="minorHAnsi"/>
          <w:lang w:eastAsia="zh-TW"/>
        </w:rPr>
      </w:pPr>
    </w:p>
    <w:p w:rsidR="00AD3633" w:rsidP="00AD3633" w:rsidRDefault="00AD3633" w14:paraId="0A327D83" w14:textId="1E51B749">
      <w:pPr>
        <w:rPr>
          <w:lang w:eastAsia="zh-TW"/>
        </w:rPr>
      </w:pPr>
      <w:r>
        <w:t>Overfitting</w:t>
      </w:r>
      <w:del w:author="Kin Wa Chan" w:date="2023-02-24T16:03:00Z" w:id="21">
        <w:r w:rsidDel="006F1345" w:rsidR="009E51E7">
          <w:rPr>
            <w:rFonts w:hint="eastAsia"/>
          </w:rPr>
          <w:delText>R</w:delText>
        </w:r>
        <w:r w:rsidDel="006F1345" w:rsidR="009E51E7">
          <w:delText xml:space="preserve"> Script</w:delText>
        </w:r>
      </w:del>
    </w:p>
    <w:p w:rsidR="00AD3633" w:rsidP="00AD3633" w:rsidRDefault="00000000" w14:paraId="72187C0A" w14:textId="3F54C7E8">
      <w:pPr>
        <w:rPr>
          <w:lang w:eastAsia="zh-TW"/>
        </w:rPr>
      </w:pPr>
      <w:hyperlink w:history="1" r:id="rId52">
        <w:r w:rsidRPr="006A2E8C" w:rsidR="00AD3633">
          <w:rPr>
            <w:rStyle w:val="aa"/>
            <w:lang w:eastAsia="zh-TW"/>
          </w:rPr>
          <w:t>https://crunchingthedata.com/random-forest-overfitting/</w:t>
        </w:r>
      </w:hyperlink>
    </w:p>
    <w:p w:rsidRPr="00AD3633" w:rsidR="00AD3633" w:rsidP="00AD3633" w:rsidRDefault="00AD3633" w14:paraId="057599A7" w14:textId="77777777">
      <w:pPr>
        <w:rPr>
          <w:lang w:eastAsia="zh-TW"/>
        </w:rPr>
      </w:pPr>
    </w:p>
    <w:sectPr w:rsidRPr="00AD3633" w:rsidR="00AD3633" w:rsidSect="00E375F8">
      <w:footerReference w:type="default" r:id="rId5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7537" w:rsidP="00724F89" w:rsidRDefault="001D7537" w14:paraId="68951140" w14:textId="77777777">
      <w:pPr>
        <w:spacing w:after="0" w:line="240" w:lineRule="auto"/>
      </w:pPr>
      <w:r>
        <w:separator/>
      </w:r>
    </w:p>
  </w:endnote>
  <w:endnote w:type="continuationSeparator" w:id="0">
    <w:p w:rsidR="001D7537" w:rsidP="00724F89" w:rsidRDefault="001D7537" w14:paraId="22665514" w14:textId="77777777">
      <w:pPr>
        <w:spacing w:after="0" w:line="240" w:lineRule="auto"/>
      </w:pPr>
      <w:r>
        <w:continuationSeparator/>
      </w:r>
    </w:p>
  </w:endnote>
  <w:endnote w:type="continuationNotice" w:id="1">
    <w:p w:rsidR="001D7537" w:rsidRDefault="001D7537" w14:paraId="41C10AE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7169860"/>
      <w:docPartObj>
        <w:docPartGallery w:val="Page Numbers (Bottom of Page)"/>
        <w:docPartUnique/>
      </w:docPartObj>
    </w:sdtPr>
    <w:sdtContent>
      <w:p w:rsidR="00BD567B" w:rsidRDefault="00BD567B" w14:paraId="60B05FCA" w14:textId="643EBC20">
        <w:pPr>
          <w:pStyle w:val="a5"/>
          <w:jc w:val="right"/>
        </w:pPr>
        <w:r>
          <w:fldChar w:fldCharType="begin"/>
        </w:r>
        <w:r>
          <w:instrText>PAGE   \* MERGEFORMAT</w:instrText>
        </w:r>
        <w:r>
          <w:fldChar w:fldCharType="separate"/>
        </w:r>
        <w:r>
          <w:rPr>
            <w:lang w:val="zh-TW" w:eastAsia="zh-TW"/>
          </w:rPr>
          <w:t>2</w:t>
        </w:r>
        <w:r>
          <w:fldChar w:fldCharType="end"/>
        </w:r>
      </w:p>
    </w:sdtContent>
  </w:sdt>
  <w:p w:rsidR="00BD567B" w:rsidRDefault="00BD567B" w14:paraId="3D139B2C" w14:textId="7777777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7537" w:rsidP="00724F89" w:rsidRDefault="001D7537" w14:paraId="0E8D3EF2" w14:textId="77777777">
      <w:pPr>
        <w:spacing w:after="0" w:line="240" w:lineRule="auto"/>
      </w:pPr>
      <w:r>
        <w:separator/>
      </w:r>
    </w:p>
  </w:footnote>
  <w:footnote w:type="continuationSeparator" w:id="0">
    <w:p w:rsidR="001D7537" w:rsidP="00724F89" w:rsidRDefault="001D7537" w14:paraId="38CA9984" w14:textId="77777777">
      <w:pPr>
        <w:spacing w:after="0" w:line="240" w:lineRule="auto"/>
      </w:pPr>
      <w:r>
        <w:continuationSeparator/>
      </w:r>
    </w:p>
  </w:footnote>
  <w:footnote w:type="continuationNotice" w:id="1">
    <w:p w:rsidR="001D7537" w:rsidRDefault="001D7537" w14:paraId="1C0D3CC9"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qnXrapibpmLA9f" int2:id="RLcgXWQ5">
      <int2:state int2:value="Rejected" int2:type="LegacyProofing"/>
    </int2:textHash>
    <int2:textHash int2:hashCode="KiwvnyrXJYfich" int2:id="TyuVliHm">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75048"/>
    <w:multiLevelType w:val="hybridMultilevel"/>
    <w:tmpl w:val="FFFFFFFF"/>
    <w:lvl w:ilvl="0" w:tplc="B232C88A">
      <w:start w:val="1"/>
      <w:numFmt w:val="bullet"/>
      <w:lvlText w:val=""/>
      <w:lvlJc w:val="left"/>
      <w:pPr>
        <w:ind w:left="720" w:hanging="360"/>
      </w:pPr>
      <w:rPr>
        <w:rFonts w:hint="default" w:ascii="Symbol" w:hAnsi="Symbol"/>
      </w:rPr>
    </w:lvl>
    <w:lvl w:ilvl="1" w:tplc="C8D292A8">
      <w:start w:val="1"/>
      <w:numFmt w:val="bullet"/>
      <w:lvlText w:val="o"/>
      <w:lvlJc w:val="left"/>
      <w:pPr>
        <w:ind w:left="1440" w:hanging="360"/>
      </w:pPr>
      <w:rPr>
        <w:rFonts w:hint="default" w:ascii="Courier New" w:hAnsi="Courier New"/>
      </w:rPr>
    </w:lvl>
    <w:lvl w:ilvl="2" w:tplc="BCCA3A06">
      <w:start w:val="1"/>
      <w:numFmt w:val="bullet"/>
      <w:lvlText w:val=""/>
      <w:lvlJc w:val="left"/>
      <w:pPr>
        <w:ind w:left="2160" w:hanging="360"/>
      </w:pPr>
      <w:rPr>
        <w:rFonts w:hint="default" w:ascii="Wingdings" w:hAnsi="Wingdings"/>
      </w:rPr>
    </w:lvl>
    <w:lvl w:ilvl="3" w:tplc="4DF64C5C">
      <w:start w:val="1"/>
      <w:numFmt w:val="bullet"/>
      <w:lvlText w:val=""/>
      <w:lvlJc w:val="left"/>
      <w:pPr>
        <w:ind w:left="2880" w:hanging="360"/>
      </w:pPr>
      <w:rPr>
        <w:rFonts w:hint="default" w:ascii="Symbol" w:hAnsi="Symbol"/>
      </w:rPr>
    </w:lvl>
    <w:lvl w:ilvl="4" w:tplc="CC960B76">
      <w:start w:val="1"/>
      <w:numFmt w:val="bullet"/>
      <w:lvlText w:val="o"/>
      <w:lvlJc w:val="left"/>
      <w:pPr>
        <w:ind w:left="3600" w:hanging="360"/>
      </w:pPr>
      <w:rPr>
        <w:rFonts w:hint="default" w:ascii="Courier New" w:hAnsi="Courier New"/>
      </w:rPr>
    </w:lvl>
    <w:lvl w:ilvl="5" w:tplc="E990EE30">
      <w:start w:val="1"/>
      <w:numFmt w:val="bullet"/>
      <w:lvlText w:val=""/>
      <w:lvlJc w:val="left"/>
      <w:pPr>
        <w:ind w:left="4320" w:hanging="360"/>
      </w:pPr>
      <w:rPr>
        <w:rFonts w:hint="default" w:ascii="Wingdings" w:hAnsi="Wingdings"/>
      </w:rPr>
    </w:lvl>
    <w:lvl w:ilvl="6" w:tplc="696A766C">
      <w:start w:val="1"/>
      <w:numFmt w:val="bullet"/>
      <w:lvlText w:val=""/>
      <w:lvlJc w:val="left"/>
      <w:pPr>
        <w:ind w:left="5040" w:hanging="360"/>
      </w:pPr>
      <w:rPr>
        <w:rFonts w:hint="default" w:ascii="Symbol" w:hAnsi="Symbol"/>
      </w:rPr>
    </w:lvl>
    <w:lvl w:ilvl="7" w:tplc="728270C4">
      <w:start w:val="1"/>
      <w:numFmt w:val="bullet"/>
      <w:lvlText w:val="o"/>
      <w:lvlJc w:val="left"/>
      <w:pPr>
        <w:ind w:left="5760" w:hanging="360"/>
      </w:pPr>
      <w:rPr>
        <w:rFonts w:hint="default" w:ascii="Courier New" w:hAnsi="Courier New"/>
      </w:rPr>
    </w:lvl>
    <w:lvl w:ilvl="8" w:tplc="7F508220">
      <w:start w:val="1"/>
      <w:numFmt w:val="bullet"/>
      <w:lvlText w:val=""/>
      <w:lvlJc w:val="left"/>
      <w:pPr>
        <w:ind w:left="6480" w:hanging="360"/>
      </w:pPr>
      <w:rPr>
        <w:rFonts w:hint="default" w:ascii="Wingdings" w:hAnsi="Wingdings"/>
      </w:rPr>
    </w:lvl>
  </w:abstractNum>
  <w:abstractNum w:abstractNumId="1" w15:restartNumberingAfterBreak="0">
    <w:nsid w:val="1B1C3C16"/>
    <w:multiLevelType w:val="hybridMultilevel"/>
    <w:tmpl w:val="9386F694"/>
    <w:lvl w:ilvl="0" w:tplc="10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2" w15:restartNumberingAfterBreak="0">
    <w:nsid w:val="1D73752F"/>
    <w:multiLevelType w:val="hybridMultilevel"/>
    <w:tmpl w:val="0390E7D6"/>
    <w:lvl w:ilvl="0" w:tplc="04090001">
      <w:start w:val="1"/>
      <w:numFmt w:val="bullet"/>
      <w:lvlText w:val=""/>
      <w:lvlJc w:val="left"/>
      <w:pPr>
        <w:ind w:left="480" w:hanging="480"/>
      </w:pPr>
      <w:rPr>
        <w:rFonts w:hint="default" w:ascii="Wingdings" w:hAnsi="Wingdings"/>
      </w:rPr>
    </w:lvl>
    <w:lvl w:ilvl="1" w:tplc="04090003">
      <w:start w:val="1"/>
      <w:numFmt w:val="bullet"/>
      <w:lvlText w:val=""/>
      <w:lvlJc w:val="left"/>
      <w:pPr>
        <w:ind w:left="960" w:hanging="480"/>
      </w:pPr>
      <w:rPr>
        <w:rFonts w:hint="default" w:ascii="Wingdings" w:hAnsi="Wingdings"/>
      </w:rPr>
    </w:lvl>
    <w:lvl w:ilvl="2" w:tplc="04090005" w:tentative="1">
      <w:start w:val="1"/>
      <w:numFmt w:val="bullet"/>
      <w:lvlText w:val=""/>
      <w:lvlJc w:val="left"/>
      <w:pPr>
        <w:ind w:left="1440" w:hanging="480"/>
      </w:pPr>
      <w:rPr>
        <w:rFonts w:hint="default" w:ascii="Wingdings" w:hAnsi="Wingdings"/>
      </w:rPr>
    </w:lvl>
    <w:lvl w:ilvl="3" w:tplc="04090001" w:tentative="1">
      <w:start w:val="1"/>
      <w:numFmt w:val="bullet"/>
      <w:lvlText w:val=""/>
      <w:lvlJc w:val="left"/>
      <w:pPr>
        <w:ind w:left="1920" w:hanging="480"/>
      </w:pPr>
      <w:rPr>
        <w:rFonts w:hint="default" w:ascii="Wingdings" w:hAnsi="Wingdings"/>
      </w:rPr>
    </w:lvl>
    <w:lvl w:ilvl="4" w:tplc="04090003" w:tentative="1">
      <w:start w:val="1"/>
      <w:numFmt w:val="bullet"/>
      <w:lvlText w:val=""/>
      <w:lvlJc w:val="left"/>
      <w:pPr>
        <w:ind w:left="2400" w:hanging="480"/>
      </w:pPr>
      <w:rPr>
        <w:rFonts w:hint="default" w:ascii="Wingdings" w:hAnsi="Wingdings"/>
      </w:rPr>
    </w:lvl>
    <w:lvl w:ilvl="5" w:tplc="04090005" w:tentative="1">
      <w:start w:val="1"/>
      <w:numFmt w:val="bullet"/>
      <w:lvlText w:val=""/>
      <w:lvlJc w:val="left"/>
      <w:pPr>
        <w:ind w:left="2880" w:hanging="480"/>
      </w:pPr>
      <w:rPr>
        <w:rFonts w:hint="default" w:ascii="Wingdings" w:hAnsi="Wingdings"/>
      </w:rPr>
    </w:lvl>
    <w:lvl w:ilvl="6" w:tplc="04090001" w:tentative="1">
      <w:start w:val="1"/>
      <w:numFmt w:val="bullet"/>
      <w:lvlText w:val=""/>
      <w:lvlJc w:val="left"/>
      <w:pPr>
        <w:ind w:left="3360" w:hanging="480"/>
      </w:pPr>
      <w:rPr>
        <w:rFonts w:hint="default" w:ascii="Wingdings" w:hAnsi="Wingdings"/>
      </w:rPr>
    </w:lvl>
    <w:lvl w:ilvl="7" w:tplc="04090003" w:tentative="1">
      <w:start w:val="1"/>
      <w:numFmt w:val="bullet"/>
      <w:lvlText w:val=""/>
      <w:lvlJc w:val="left"/>
      <w:pPr>
        <w:ind w:left="3840" w:hanging="480"/>
      </w:pPr>
      <w:rPr>
        <w:rFonts w:hint="default" w:ascii="Wingdings" w:hAnsi="Wingdings"/>
      </w:rPr>
    </w:lvl>
    <w:lvl w:ilvl="8" w:tplc="04090005" w:tentative="1">
      <w:start w:val="1"/>
      <w:numFmt w:val="bullet"/>
      <w:lvlText w:val=""/>
      <w:lvlJc w:val="left"/>
      <w:pPr>
        <w:ind w:left="4320" w:hanging="480"/>
      </w:pPr>
      <w:rPr>
        <w:rFonts w:hint="default" w:ascii="Wingdings" w:hAnsi="Wingdings"/>
      </w:rPr>
    </w:lvl>
  </w:abstractNum>
  <w:abstractNum w:abstractNumId="3" w15:restartNumberingAfterBreak="0">
    <w:nsid w:val="1E2A60EB"/>
    <w:multiLevelType w:val="hybridMultilevel"/>
    <w:tmpl w:val="AF1C6A24"/>
    <w:lvl w:ilvl="0" w:tplc="04090003">
      <w:start w:val="1"/>
      <w:numFmt w:val="bullet"/>
      <w:lvlText w:val=""/>
      <w:lvlJc w:val="left"/>
      <w:pPr>
        <w:ind w:left="480" w:hanging="480"/>
      </w:pPr>
      <w:rPr>
        <w:rFonts w:hint="default" w:ascii="Wingdings" w:hAnsi="Wingdings"/>
      </w:rPr>
    </w:lvl>
    <w:lvl w:ilvl="1" w:tplc="FFFFFFFF" w:tentative="1">
      <w:start w:val="1"/>
      <w:numFmt w:val="bullet"/>
      <w:lvlText w:val=""/>
      <w:lvlJc w:val="left"/>
      <w:pPr>
        <w:ind w:left="960" w:hanging="480"/>
      </w:pPr>
      <w:rPr>
        <w:rFonts w:hint="default" w:ascii="Wingdings" w:hAnsi="Wingdings"/>
      </w:rPr>
    </w:lvl>
    <w:lvl w:ilvl="2" w:tplc="FFFFFFFF" w:tentative="1">
      <w:start w:val="1"/>
      <w:numFmt w:val="bullet"/>
      <w:lvlText w:val=""/>
      <w:lvlJc w:val="left"/>
      <w:pPr>
        <w:ind w:left="1440" w:hanging="480"/>
      </w:pPr>
      <w:rPr>
        <w:rFonts w:hint="default" w:ascii="Wingdings" w:hAnsi="Wingdings"/>
      </w:rPr>
    </w:lvl>
    <w:lvl w:ilvl="3" w:tplc="FFFFFFFF" w:tentative="1">
      <w:start w:val="1"/>
      <w:numFmt w:val="bullet"/>
      <w:lvlText w:val=""/>
      <w:lvlJc w:val="left"/>
      <w:pPr>
        <w:ind w:left="1920" w:hanging="480"/>
      </w:pPr>
      <w:rPr>
        <w:rFonts w:hint="default" w:ascii="Wingdings" w:hAnsi="Wingdings"/>
      </w:rPr>
    </w:lvl>
    <w:lvl w:ilvl="4" w:tplc="FFFFFFFF" w:tentative="1">
      <w:start w:val="1"/>
      <w:numFmt w:val="bullet"/>
      <w:lvlText w:val=""/>
      <w:lvlJc w:val="left"/>
      <w:pPr>
        <w:ind w:left="2400" w:hanging="480"/>
      </w:pPr>
      <w:rPr>
        <w:rFonts w:hint="default" w:ascii="Wingdings" w:hAnsi="Wingdings"/>
      </w:rPr>
    </w:lvl>
    <w:lvl w:ilvl="5" w:tplc="FFFFFFFF" w:tentative="1">
      <w:start w:val="1"/>
      <w:numFmt w:val="bullet"/>
      <w:lvlText w:val=""/>
      <w:lvlJc w:val="left"/>
      <w:pPr>
        <w:ind w:left="2880" w:hanging="480"/>
      </w:pPr>
      <w:rPr>
        <w:rFonts w:hint="default" w:ascii="Wingdings" w:hAnsi="Wingdings"/>
      </w:rPr>
    </w:lvl>
    <w:lvl w:ilvl="6" w:tplc="FFFFFFFF" w:tentative="1">
      <w:start w:val="1"/>
      <w:numFmt w:val="bullet"/>
      <w:lvlText w:val=""/>
      <w:lvlJc w:val="left"/>
      <w:pPr>
        <w:ind w:left="3360" w:hanging="480"/>
      </w:pPr>
      <w:rPr>
        <w:rFonts w:hint="default" w:ascii="Wingdings" w:hAnsi="Wingdings"/>
      </w:rPr>
    </w:lvl>
    <w:lvl w:ilvl="7" w:tplc="FFFFFFFF" w:tentative="1">
      <w:start w:val="1"/>
      <w:numFmt w:val="bullet"/>
      <w:lvlText w:val=""/>
      <w:lvlJc w:val="left"/>
      <w:pPr>
        <w:ind w:left="3840" w:hanging="480"/>
      </w:pPr>
      <w:rPr>
        <w:rFonts w:hint="default" w:ascii="Wingdings" w:hAnsi="Wingdings"/>
      </w:rPr>
    </w:lvl>
    <w:lvl w:ilvl="8" w:tplc="FFFFFFFF" w:tentative="1">
      <w:start w:val="1"/>
      <w:numFmt w:val="bullet"/>
      <w:lvlText w:val=""/>
      <w:lvlJc w:val="left"/>
      <w:pPr>
        <w:ind w:left="4320" w:hanging="480"/>
      </w:pPr>
      <w:rPr>
        <w:rFonts w:hint="default" w:ascii="Wingdings" w:hAnsi="Wingdings"/>
      </w:rPr>
    </w:lvl>
  </w:abstractNum>
  <w:abstractNum w:abstractNumId="4" w15:restartNumberingAfterBreak="0">
    <w:nsid w:val="2E343B6B"/>
    <w:multiLevelType w:val="hybridMultilevel"/>
    <w:tmpl w:val="7ED06DF2"/>
    <w:lvl w:ilvl="0" w:tplc="04090001">
      <w:start w:val="1"/>
      <w:numFmt w:val="bullet"/>
      <w:lvlText w:val=""/>
      <w:lvlJc w:val="left"/>
      <w:pPr>
        <w:ind w:left="480" w:hanging="480"/>
      </w:pPr>
      <w:rPr>
        <w:rFonts w:hint="default" w:ascii="Wingdings" w:hAnsi="Wingdings"/>
      </w:rPr>
    </w:lvl>
    <w:lvl w:ilvl="1" w:tplc="04090003" w:tentative="1">
      <w:start w:val="1"/>
      <w:numFmt w:val="bullet"/>
      <w:lvlText w:val=""/>
      <w:lvlJc w:val="left"/>
      <w:pPr>
        <w:ind w:left="960" w:hanging="480"/>
      </w:pPr>
      <w:rPr>
        <w:rFonts w:hint="default" w:ascii="Wingdings" w:hAnsi="Wingdings"/>
      </w:rPr>
    </w:lvl>
    <w:lvl w:ilvl="2" w:tplc="04090005" w:tentative="1">
      <w:start w:val="1"/>
      <w:numFmt w:val="bullet"/>
      <w:lvlText w:val=""/>
      <w:lvlJc w:val="left"/>
      <w:pPr>
        <w:ind w:left="1440" w:hanging="480"/>
      </w:pPr>
      <w:rPr>
        <w:rFonts w:hint="default" w:ascii="Wingdings" w:hAnsi="Wingdings"/>
      </w:rPr>
    </w:lvl>
    <w:lvl w:ilvl="3" w:tplc="04090001" w:tentative="1">
      <w:start w:val="1"/>
      <w:numFmt w:val="bullet"/>
      <w:lvlText w:val=""/>
      <w:lvlJc w:val="left"/>
      <w:pPr>
        <w:ind w:left="1920" w:hanging="480"/>
      </w:pPr>
      <w:rPr>
        <w:rFonts w:hint="default" w:ascii="Wingdings" w:hAnsi="Wingdings"/>
      </w:rPr>
    </w:lvl>
    <w:lvl w:ilvl="4" w:tplc="04090003" w:tentative="1">
      <w:start w:val="1"/>
      <w:numFmt w:val="bullet"/>
      <w:lvlText w:val=""/>
      <w:lvlJc w:val="left"/>
      <w:pPr>
        <w:ind w:left="2400" w:hanging="480"/>
      </w:pPr>
      <w:rPr>
        <w:rFonts w:hint="default" w:ascii="Wingdings" w:hAnsi="Wingdings"/>
      </w:rPr>
    </w:lvl>
    <w:lvl w:ilvl="5" w:tplc="04090005" w:tentative="1">
      <w:start w:val="1"/>
      <w:numFmt w:val="bullet"/>
      <w:lvlText w:val=""/>
      <w:lvlJc w:val="left"/>
      <w:pPr>
        <w:ind w:left="2880" w:hanging="480"/>
      </w:pPr>
      <w:rPr>
        <w:rFonts w:hint="default" w:ascii="Wingdings" w:hAnsi="Wingdings"/>
      </w:rPr>
    </w:lvl>
    <w:lvl w:ilvl="6" w:tplc="04090001" w:tentative="1">
      <w:start w:val="1"/>
      <w:numFmt w:val="bullet"/>
      <w:lvlText w:val=""/>
      <w:lvlJc w:val="left"/>
      <w:pPr>
        <w:ind w:left="3360" w:hanging="480"/>
      </w:pPr>
      <w:rPr>
        <w:rFonts w:hint="default" w:ascii="Wingdings" w:hAnsi="Wingdings"/>
      </w:rPr>
    </w:lvl>
    <w:lvl w:ilvl="7" w:tplc="04090003" w:tentative="1">
      <w:start w:val="1"/>
      <w:numFmt w:val="bullet"/>
      <w:lvlText w:val=""/>
      <w:lvlJc w:val="left"/>
      <w:pPr>
        <w:ind w:left="3840" w:hanging="480"/>
      </w:pPr>
      <w:rPr>
        <w:rFonts w:hint="default" w:ascii="Wingdings" w:hAnsi="Wingdings"/>
      </w:rPr>
    </w:lvl>
    <w:lvl w:ilvl="8" w:tplc="04090005" w:tentative="1">
      <w:start w:val="1"/>
      <w:numFmt w:val="bullet"/>
      <w:lvlText w:val=""/>
      <w:lvlJc w:val="left"/>
      <w:pPr>
        <w:ind w:left="4320" w:hanging="480"/>
      </w:pPr>
      <w:rPr>
        <w:rFonts w:hint="default" w:ascii="Wingdings" w:hAnsi="Wingdings"/>
      </w:rPr>
    </w:lvl>
  </w:abstractNum>
  <w:abstractNum w:abstractNumId="5" w15:restartNumberingAfterBreak="0">
    <w:nsid w:val="36A87B49"/>
    <w:multiLevelType w:val="hybridMultilevel"/>
    <w:tmpl w:val="09A07A98"/>
    <w:lvl w:ilvl="0" w:tplc="10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6" w15:restartNumberingAfterBreak="0">
    <w:nsid w:val="4DCF3593"/>
    <w:multiLevelType w:val="hybridMultilevel"/>
    <w:tmpl w:val="FFFFFFFF"/>
    <w:lvl w:ilvl="0" w:tplc="811EE618">
      <w:start w:val="1"/>
      <w:numFmt w:val="bullet"/>
      <w:lvlText w:val=""/>
      <w:lvlJc w:val="left"/>
      <w:pPr>
        <w:ind w:left="720" w:hanging="360"/>
      </w:pPr>
      <w:rPr>
        <w:rFonts w:hint="default" w:ascii="Symbol" w:hAnsi="Symbol"/>
      </w:rPr>
    </w:lvl>
    <w:lvl w:ilvl="1" w:tplc="B94295A4">
      <w:start w:val="1"/>
      <w:numFmt w:val="bullet"/>
      <w:lvlText w:val="o"/>
      <w:lvlJc w:val="left"/>
      <w:pPr>
        <w:ind w:left="1440" w:hanging="360"/>
      </w:pPr>
      <w:rPr>
        <w:rFonts w:hint="default" w:ascii="Courier New" w:hAnsi="Courier New"/>
      </w:rPr>
    </w:lvl>
    <w:lvl w:ilvl="2" w:tplc="1E6C8592">
      <w:start w:val="1"/>
      <w:numFmt w:val="bullet"/>
      <w:lvlText w:val=""/>
      <w:lvlJc w:val="left"/>
      <w:pPr>
        <w:ind w:left="2160" w:hanging="360"/>
      </w:pPr>
      <w:rPr>
        <w:rFonts w:hint="default" w:ascii="Wingdings" w:hAnsi="Wingdings"/>
      </w:rPr>
    </w:lvl>
    <w:lvl w:ilvl="3" w:tplc="C130E78A">
      <w:start w:val="1"/>
      <w:numFmt w:val="bullet"/>
      <w:lvlText w:val=""/>
      <w:lvlJc w:val="left"/>
      <w:pPr>
        <w:ind w:left="2880" w:hanging="360"/>
      </w:pPr>
      <w:rPr>
        <w:rFonts w:hint="default" w:ascii="Symbol" w:hAnsi="Symbol"/>
      </w:rPr>
    </w:lvl>
    <w:lvl w:ilvl="4" w:tplc="380A2FB0">
      <w:start w:val="1"/>
      <w:numFmt w:val="bullet"/>
      <w:lvlText w:val="o"/>
      <w:lvlJc w:val="left"/>
      <w:pPr>
        <w:ind w:left="3600" w:hanging="360"/>
      </w:pPr>
      <w:rPr>
        <w:rFonts w:hint="default" w:ascii="Courier New" w:hAnsi="Courier New"/>
      </w:rPr>
    </w:lvl>
    <w:lvl w:ilvl="5" w:tplc="BC048F6A">
      <w:start w:val="1"/>
      <w:numFmt w:val="bullet"/>
      <w:lvlText w:val=""/>
      <w:lvlJc w:val="left"/>
      <w:pPr>
        <w:ind w:left="4320" w:hanging="360"/>
      </w:pPr>
      <w:rPr>
        <w:rFonts w:hint="default" w:ascii="Wingdings" w:hAnsi="Wingdings"/>
      </w:rPr>
    </w:lvl>
    <w:lvl w:ilvl="6" w:tplc="40743180">
      <w:start w:val="1"/>
      <w:numFmt w:val="bullet"/>
      <w:lvlText w:val=""/>
      <w:lvlJc w:val="left"/>
      <w:pPr>
        <w:ind w:left="5040" w:hanging="360"/>
      </w:pPr>
      <w:rPr>
        <w:rFonts w:hint="default" w:ascii="Symbol" w:hAnsi="Symbol"/>
      </w:rPr>
    </w:lvl>
    <w:lvl w:ilvl="7" w:tplc="72A0CC5C">
      <w:start w:val="1"/>
      <w:numFmt w:val="bullet"/>
      <w:lvlText w:val="o"/>
      <w:lvlJc w:val="left"/>
      <w:pPr>
        <w:ind w:left="5760" w:hanging="360"/>
      </w:pPr>
      <w:rPr>
        <w:rFonts w:hint="default" w:ascii="Courier New" w:hAnsi="Courier New"/>
      </w:rPr>
    </w:lvl>
    <w:lvl w:ilvl="8" w:tplc="9A2E4A50">
      <w:start w:val="1"/>
      <w:numFmt w:val="bullet"/>
      <w:lvlText w:val=""/>
      <w:lvlJc w:val="left"/>
      <w:pPr>
        <w:ind w:left="6480" w:hanging="360"/>
      </w:pPr>
      <w:rPr>
        <w:rFonts w:hint="default" w:ascii="Wingdings" w:hAnsi="Wingdings"/>
      </w:rPr>
    </w:lvl>
  </w:abstractNum>
  <w:abstractNum w:abstractNumId="7" w15:restartNumberingAfterBreak="0">
    <w:nsid w:val="4FA0600F"/>
    <w:multiLevelType w:val="hybridMultilevel"/>
    <w:tmpl w:val="B03C873C"/>
    <w:lvl w:ilvl="0" w:tplc="10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8" w15:restartNumberingAfterBreak="0">
    <w:nsid w:val="503B68F4"/>
    <w:multiLevelType w:val="hybridMultilevel"/>
    <w:tmpl w:val="FFFFFFFF"/>
    <w:lvl w:ilvl="0" w:tplc="89F03DE4">
      <w:start w:val="1"/>
      <w:numFmt w:val="decimal"/>
      <w:lvlText w:val="%1."/>
      <w:lvlJc w:val="left"/>
      <w:pPr>
        <w:ind w:left="720" w:hanging="360"/>
      </w:pPr>
    </w:lvl>
    <w:lvl w:ilvl="1" w:tplc="CD4670E6">
      <w:start w:val="1"/>
      <w:numFmt w:val="lowerLetter"/>
      <w:lvlText w:val="%2."/>
      <w:lvlJc w:val="left"/>
      <w:pPr>
        <w:ind w:left="1440" w:hanging="360"/>
      </w:pPr>
    </w:lvl>
    <w:lvl w:ilvl="2" w:tplc="A06A7FA6">
      <w:start w:val="1"/>
      <w:numFmt w:val="lowerRoman"/>
      <w:lvlText w:val="%3."/>
      <w:lvlJc w:val="right"/>
      <w:pPr>
        <w:ind w:left="2160" w:hanging="180"/>
      </w:pPr>
    </w:lvl>
    <w:lvl w:ilvl="3" w:tplc="86DE8094">
      <w:start w:val="1"/>
      <w:numFmt w:val="decimal"/>
      <w:lvlText w:val="%4."/>
      <w:lvlJc w:val="left"/>
      <w:pPr>
        <w:ind w:left="2880" w:hanging="360"/>
      </w:pPr>
    </w:lvl>
    <w:lvl w:ilvl="4" w:tplc="1ED4EC66">
      <w:start w:val="1"/>
      <w:numFmt w:val="lowerLetter"/>
      <w:lvlText w:val="%5."/>
      <w:lvlJc w:val="left"/>
      <w:pPr>
        <w:ind w:left="3600" w:hanging="360"/>
      </w:pPr>
    </w:lvl>
    <w:lvl w:ilvl="5" w:tplc="A65A5644">
      <w:start w:val="1"/>
      <w:numFmt w:val="lowerRoman"/>
      <w:lvlText w:val="%6."/>
      <w:lvlJc w:val="right"/>
      <w:pPr>
        <w:ind w:left="4320" w:hanging="180"/>
      </w:pPr>
    </w:lvl>
    <w:lvl w:ilvl="6" w:tplc="FF96AE42">
      <w:start w:val="1"/>
      <w:numFmt w:val="decimal"/>
      <w:lvlText w:val="%7."/>
      <w:lvlJc w:val="left"/>
      <w:pPr>
        <w:ind w:left="5040" w:hanging="360"/>
      </w:pPr>
    </w:lvl>
    <w:lvl w:ilvl="7" w:tplc="A6F80CC6">
      <w:start w:val="1"/>
      <w:numFmt w:val="lowerLetter"/>
      <w:lvlText w:val="%8."/>
      <w:lvlJc w:val="left"/>
      <w:pPr>
        <w:ind w:left="5760" w:hanging="360"/>
      </w:pPr>
    </w:lvl>
    <w:lvl w:ilvl="8" w:tplc="4E8CE450">
      <w:start w:val="1"/>
      <w:numFmt w:val="lowerRoman"/>
      <w:lvlText w:val="%9."/>
      <w:lvlJc w:val="right"/>
      <w:pPr>
        <w:ind w:left="6480" w:hanging="180"/>
      </w:pPr>
    </w:lvl>
  </w:abstractNum>
  <w:abstractNum w:abstractNumId="9" w15:restartNumberingAfterBreak="0">
    <w:nsid w:val="5293064C"/>
    <w:multiLevelType w:val="hybridMultilevel"/>
    <w:tmpl w:val="8084D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CD40A5"/>
    <w:multiLevelType w:val="hybridMultilevel"/>
    <w:tmpl w:val="72E89DC6"/>
    <w:lvl w:ilvl="0" w:tplc="10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11" w15:restartNumberingAfterBreak="0">
    <w:nsid w:val="68751E6C"/>
    <w:multiLevelType w:val="hybridMultilevel"/>
    <w:tmpl w:val="B33A2EC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2" w15:restartNumberingAfterBreak="0">
    <w:nsid w:val="6AC26A58"/>
    <w:multiLevelType w:val="hybridMultilevel"/>
    <w:tmpl w:val="DEC6FB7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3" w15:restartNumberingAfterBreak="0">
    <w:nsid w:val="7A543A71"/>
    <w:multiLevelType w:val="hybridMultilevel"/>
    <w:tmpl w:val="7E48267E"/>
    <w:lvl w:ilvl="0" w:tplc="10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14" w15:restartNumberingAfterBreak="0">
    <w:nsid w:val="7E2948E3"/>
    <w:multiLevelType w:val="hybridMultilevel"/>
    <w:tmpl w:val="6900B65E"/>
    <w:lvl w:ilvl="0" w:tplc="04090001">
      <w:start w:val="1"/>
      <w:numFmt w:val="bullet"/>
      <w:lvlText w:val=""/>
      <w:lvlJc w:val="left"/>
      <w:pPr>
        <w:ind w:left="480" w:hanging="480"/>
      </w:pPr>
      <w:rPr>
        <w:rFonts w:hint="default" w:ascii="Wingdings" w:hAnsi="Wingdings"/>
      </w:rPr>
    </w:lvl>
    <w:lvl w:ilvl="1" w:tplc="04090003" w:tentative="1">
      <w:start w:val="1"/>
      <w:numFmt w:val="bullet"/>
      <w:lvlText w:val=""/>
      <w:lvlJc w:val="left"/>
      <w:pPr>
        <w:ind w:left="960" w:hanging="480"/>
      </w:pPr>
      <w:rPr>
        <w:rFonts w:hint="default" w:ascii="Wingdings" w:hAnsi="Wingdings"/>
      </w:rPr>
    </w:lvl>
    <w:lvl w:ilvl="2" w:tplc="04090005" w:tentative="1">
      <w:start w:val="1"/>
      <w:numFmt w:val="bullet"/>
      <w:lvlText w:val=""/>
      <w:lvlJc w:val="left"/>
      <w:pPr>
        <w:ind w:left="1440" w:hanging="480"/>
      </w:pPr>
      <w:rPr>
        <w:rFonts w:hint="default" w:ascii="Wingdings" w:hAnsi="Wingdings"/>
      </w:rPr>
    </w:lvl>
    <w:lvl w:ilvl="3" w:tplc="04090001" w:tentative="1">
      <w:start w:val="1"/>
      <w:numFmt w:val="bullet"/>
      <w:lvlText w:val=""/>
      <w:lvlJc w:val="left"/>
      <w:pPr>
        <w:ind w:left="1920" w:hanging="480"/>
      </w:pPr>
      <w:rPr>
        <w:rFonts w:hint="default" w:ascii="Wingdings" w:hAnsi="Wingdings"/>
      </w:rPr>
    </w:lvl>
    <w:lvl w:ilvl="4" w:tplc="04090003" w:tentative="1">
      <w:start w:val="1"/>
      <w:numFmt w:val="bullet"/>
      <w:lvlText w:val=""/>
      <w:lvlJc w:val="left"/>
      <w:pPr>
        <w:ind w:left="2400" w:hanging="480"/>
      </w:pPr>
      <w:rPr>
        <w:rFonts w:hint="default" w:ascii="Wingdings" w:hAnsi="Wingdings"/>
      </w:rPr>
    </w:lvl>
    <w:lvl w:ilvl="5" w:tplc="04090005" w:tentative="1">
      <w:start w:val="1"/>
      <w:numFmt w:val="bullet"/>
      <w:lvlText w:val=""/>
      <w:lvlJc w:val="left"/>
      <w:pPr>
        <w:ind w:left="2880" w:hanging="480"/>
      </w:pPr>
      <w:rPr>
        <w:rFonts w:hint="default" w:ascii="Wingdings" w:hAnsi="Wingdings"/>
      </w:rPr>
    </w:lvl>
    <w:lvl w:ilvl="6" w:tplc="04090001" w:tentative="1">
      <w:start w:val="1"/>
      <w:numFmt w:val="bullet"/>
      <w:lvlText w:val=""/>
      <w:lvlJc w:val="left"/>
      <w:pPr>
        <w:ind w:left="3360" w:hanging="480"/>
      </w:pPr>
      <w:rPr>
        <w:rFonts w:hint="default" w:ascii="Wingdings" w:hAnsi="Wingdings"/>
      </w:rPr>
    </w:lvl>
    <w:lvl w:ilvl="7" w:tplc="04090003" w:tentative="1">
      <w:start w:val="1"/>
      <w:numFmt w:val="bullet"/>
      <w:lvlText w:val=""/>
      <w:lvlJc w:val="left"/>
      <w:pPr>
        <w:ind w:left="3840" w:hanging="480"/>
      </w:pPr>
      <w:rPr>
        <w:rFonts w:hint="default" w:ascii="Wingdings" w:hAnsi="Wingdings"/>
      </w:rPr>
    </w:lvl>
    <w:lvl w:ilvl="8" w:tplc="04090005" w:tentative="1">
      <w:start w:val="1"/>
      <w:numFmt w:val="bullet"/>
      <w:lvlText w:val=""/>
      <w:lvlJc w:val="left"/>
      <w:pPr>
        <w:ind w:left="4320" w:hanging="480"/>
      </w:pPr>
      <w:rPr>
        <w:rFonts w:hint="default" w:ascii="Wingdings" w:hAnsi="Wingdings"/>
      </w:rPr>
    </w:lvl>
  </w:abstractNum>
  <w:num w:numId="1" w16cid:durableId="1872910242">
    <w:abstractNumId w:val="4"/>
  </w:num>
  <w:num w:numId="2" w16cid:durableId="1780293879">
    <w:abstractNumId w:val="3"/>
  </w:num>
  <w:num w:numId="3" w16cid:durableId="1140881552">
    <w:abstractNumId w:val="14"/>
  </w:num>
  <w:num w:numId="4" w16cid:durableId="920605417">
    <w:abstractNumId w:val="12"/>
  </w:num>
  <w:num w:numId="5" w16cid:durableId="34817690">
    <w:abstractNumId w:val="5"/>
  </w:num>
  <w:num w:numId="6" w16cid:durableId="1111556731">
    <w:abstractNumId w:val="10"/>
  </w:num>
  <w:num w:numId="7" w16cid:durableId="187910927">
    <w:abstractNumId w:val="7"/>
  </w:num>
  <w:num w:numId="8" w16cid:durableId="1641301604">
    <w:abstractNumId w:val="1"/>
  </w:num>
  <w:num w:numId="9" w16cid:durableId="504982307">
    <w:abstractNumId w:val="13"/>
  </w:num>
  <w:num w:numId="10" w16cid:durableId="707948096">
    <w:abstractNumId w:val="11"/>
  </w:num>
  <w:num w:numId="11" w16cid:durableId="1455753561">
    <w:abstractNumId w:val="2"/>
  </w:num>
  <w:num w:numId="12" w16cid:durableId="368116989">
    <w:abstractNumId w:val="8"/>
  </w:num>
  <w:num w:numId="13" w16cid:durableId="2075740812">
    <w:abstractNumId w:val="6"/>
  </w:num>
  <w:num w:numId="14" w16cid:durableId="1535389734">
    <w:abstractNumId w:val="0"/>
  </w:num>
  <w:num w:numId="15" w16cid:durableId="111872136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n Wa Chan">
    <w15:presenceInfo w15:providerId="AD" w15:userId="S::Kin.Wa.Chan@smu.ca::8c2c0e3b-e2e1-4a9b-8bcf-aee5f83ac4e0"/>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781"/>
    <w:rsid w:val="00000656"/>
    <w:rsid w:val="000012E5"/>
    <w:rsid w:val="00001A46"/>
    <w:rsid w:val="00004415"/>
    <w:rsid w:val="00005323"/>
    <w:rsid w:val="000055EF"/>
    <w:rsid w:val="00005B3C"/>
    <w:rsid w:val="00006DC7"/>
    <w:rsid w:val="00010242"/>
    <w:rsid w:val="00010F9D"/>
    <w:rsid w:val="00012523"/>
    <w:rsid w:val="000126C4"/>
    <w:rsid w:val="00013413"/>
    <w:rsid w:val="00015013"/>
    <w:rsid w:val="00016872"/>
    <w:rsid w:val="00017684"/>
    <w:rsid w:val="00017E77"/>
    <w:rsid w:val="000256F8"/>
    <w:rsid w:val="00026C73"/>
    <w:rsid w:val="00027E1F"/>
    <w:rsid w:val="00030476"/>
    <w:rsid w:val="000312A2"/>
    <w:rsid w:val="00031E73"/>
    <w:rsid w:val="000335BF"/>
    <w:rsid w:val="00034506"/>
    <w:rsid w:val="000356B1"/>
    <w:rsid w:val="00035E13"/>
    <w:rsid w:val="00036571"/>
    <w:rsid w:val="00037D49"/>
    <w:rsid w:val="0004270D"/>
    <w:rsid w:val="00042FD8"/>
    <w:rsid w:val="0004342B"/>
    <w:rsid w:val="00043E17"/>
    <w:rsid w:val="00044FD6"/>
    <w:rsid w:val="000454DB"/>
    <w:rsid w:val="00047AD9"/>
    <w:rsid w:val="00050448"/>
    <w:rsid w:val="00053A83"/>
    <w:rsid w:val="00055766"/>
    <w:rsid w:val="0006391B"/>
    <w:rsid w:val="00063E2F"/>
    <w:rsid w:val="00064CE6"/>
    <w:rsid w:val="000653C9"/>
    <w:rsid w:val="00065A4B"/>
    <w:rsid w:val="00065FBD"/>
    <w:rsid w:val="0006718A"/>
    <w:rsid w:val="00067554"/>
    <w:rsid w:val="00070280"/>
    <w:rsid w:val="00071D66"/>
    <w:rsid w:val="0007377B"/>
    <w:rsid w:val="00081D92"/>
    <w:rsid w:val="00082699"/>
    <w:rsid w:val="00083098"/>
    <w:rsid w:val="0008394A"/>
    <w:rsid w:val="00083D05"/>
    <w:rsid w:val="00083D63"/>
    <w:rsid w:val="0008674E"/>
    <w:rsid w:val="00087574"/>
    <w:rsid w:val="00087ACB"/>
    <w:rsid w:val="000900DA"/>
    <w:rsid w:val="00090D0F"/>
    <w:rsid w:val="00090D30"/>
    <w:rsid w:val="00091FC4"/>
    <w:rsid w:val="00092894"/>
    <w:rsid w:val="00092E59"/>
    <w:rsid w:val="00094265"/>
    <w:rsid w:val="00095579"/>
    <w:rsid w:val="00095D65"/>
    <w:rsid w:val="000960F6"/>
    <w:rsid w:val="00096906"/>
    <w:rsid w:val="00096CF1"/>
    <w:rsid w:val="00096DD4"/>
    <w:rsid w:val="000973B5"/>
    <w:rsid w:val="000979F8"/>
    <w:rsid w:val="000A0CC5"/>
    <w:rsid w:val="000A0FDC"/>
    <w:rsid w:val="000A200B"/>
    <w:rsid w:val="000A2B02"/>
    <w:rsid w:val="000A31AF"/>
    <w:rsid w:val="000A5881"/>
    <w:rsid w:val="000A5A05"/>
    <w:rsid w:val="000A6287"/>
    <w:rsid w:val="000B0D1B"/>
    <w:rsid w:val="000B29BA"/>
    <w:rsid w:val="000B3265"/>
    <w:rsid w:val="000B338E"/>
    <w:rsid w:val="000B7089"/>
    <w:rsid w:val="000B71D3"/>
    <w:rsid w:val="000B7249"/>
    <w:rsid w:val="000B753F"/>
    <w:rsid w:val="000B7ED2"/>
    <w:rsid w:val="000C0556"/>
    <w:rsid w:val="000C1138"/>
    <w:rsid w:val="000C137F"/>
    <w:rsid w:val="000C20A8"/>
    <w:rsid w:val="000C20D5"/>
    <w:rsid w:val="000C27CA"/>
    <w:rsid w:val="000C29A6"/>
    <w:rsid w:val="000C2CE1"/>
    <w:rsid w:val="000C3689"/>
    <w:rsid w:val="000C5812"/>
    <w:rsid w:val="000C66C2"/>
    <w:rsid w:val="000C74C1"/>
    <w:rsid w:val="000C7927"/>
    <w:rsid w:val="000D149C"/>
    <w:rsid w:val="000D16C1"/>
    <w:rsid w:val="000D2991"/>
    <w:rsid w:val="000D2B61"/>
    <w:rsid w:val="000D2D2D"/>
    <w:rsid w:val="000D4648"/>
    <w:rsid w:val="000E0781"/>
    <w:rsid w:val="000E0EEB"/>
    <w:rsid w:val="000E18DC"/>
    <w:rsid w:val="000E29E6"/>
    <w:rsid w:val="000E3E76"/>
    <w:rsid w:val="000E46D1"/>
    <w:rsid w:val="000E4E12"/>
    <w:rsid w:val="000E4E59"/>
    <w:rsid w:val="000E545A"/>
    <w:rsid w:val="000E5B6D"/>
    <w:rsid w:val="000F070D"/>
    <w:rsid w:val="000F0AD2"/>
    <w:rsid w:val="000F0EF6"/>
    <w:rsid w:val="000F2E4B"/>
    <w:rsid w:val="000F34C2"/>
    <w:rsid w:val="000F4565"/>
    <w:rsid w:val="000F4BE9"/>
    <w:rsid w:val="000F5AFF"/>
    <w:rsid w:val="000F686B"/>
    <w:rsid w:val="001011E8"/>
    <w:rsid w:val="00101B9F"/>
    <w:rsid w:val="00103CF4"/>
    <w:rsid w:val="001055D5"/>
    <w:rsid w:val="00105B21"/>
    <w:rsid w:val="00106424"/>
    <w:rsid w:val="0010643F"/>
    <w:rsid w:val="00107142"/>
    <w:rsid w:val="00107553"/>
    <w:rsid w:val="00107E98"/>
    <w:rsid w:val="0011194E"/>
    <w:rsid w:val="00111F69"/>
    <w:rsid w:val="00112CB7"/>
    <w:rsid w:val="00114AF9"/>
    <w:rsid w:val="0011554B"/>
    <w:rsid w:val="00117758"/>
    <w:rsid w:val="00120AA8"/>
    <w:rsid w:val="001219F7"/>
    <w:rsid w:val="00121B18"/>
    <w:rsid w:val="00121BEE"/>
    <w:rsid w:val="001229E4"/>
    <w:rsid w:val="00126DFB"/>
    <w:rsid w:val="00127914"/>
    <w:rsid w:val="0013005F"/>
    <w:rsid w:val="0013255A"/>
    <w:rsid w:val="0013459C"/>
    <w:rsid w:val="00134A37"/>
    <w:rsid w:val="00136709"/>
    <w:rsid w:val="00136976"/>
    <w:rsid w:val="00137CA3"/>
    <w:rsid w:val="0014152B"/>
    <w:rsid w:val="00142494"/>
    <w:rsid w:val="00147BC2"/>
    <w:rsid w:val="001518E4"/>
    <w:rsid w:val="00152902"/>
    <w:rsid w:val="0015372F"/>
    <w:rsid w:val="00153CA1"/>
    <w:rsid w:val="00153D99"/>
    <w:rsid w:val="00154308"/>
    <w:rsid w:val="00154528"/>
    <w:rsid w:val="00154E7E"/>
    <w:rsid w:val="001575DA"/>
    <w:rsid w:val="00160059"/>
    <w:rsid w:val="0016066C"/>
    <w:rsid w:val="00163B54"/>
    <w:rsid w:val="00165305"/>
    <w:rsid w:val="0016551C"/>
    <w:rsid w:val="00165592"/>
    <w:rsid w:val="00166265"/>
    <w:rsid w:val="0016671E"/>
    <w:rsid w:val="00167DC3"/>
    <w:rsid w:val="0017081A"/>
    <w:rsid w:val="00170C13"/>
    <w:rsid w:val="00170E14"/>
    <w:rsid w:val="00171069"/>
    <w:rsid w:val="00173A84"/>
    <w:rsid w:val="0017402C"/>
    <w:rsid w:val="00174D7D"/>
    <w:rsid w:val="00177105"/>
    <w:rsid w:val="0017770F"/>
    <w:rsid w:val="001809FE"/>
    <w:rsid w:val="00180D2E"/>
    <w:rsid w:val="0018225E"/>
    <w:rsid w:val="0018294F"/>
    <w:rsid w:val="001840FA"/>
    <w:rsid w:val="00185D3F"/>
    <w:rsid w:val="001862BC"/>
    <w:rsid w:val="0018645C"/>
    <w:rsid w:val="00192009"/>
    <w:rsid w:val="00192A27"/>
    <w:rsid w:val="001946FB"/>
    <w:rsid w:val="00194FF0"/>
    <w:rsid w:val="001963A6"/>
    <w:rsid w:val="001963EA"/>
    <w:rsid w:val="00196541"/>
    <w:rsid w:val="00196CAB"/>
    <w:rsid w:val="00197B13"/>
    <w:rsid w:val="001A1DD3"/>
    <w:rsid w:val="001A3DEE"/>
    <w:rsid w:val="001A5620"/>
    <w:rsid w:val="001B013A"/>
    <w:rsid w:val="001B1A07"/>
    <w:rsid w:val="001B28C3"/>
    <w:rsid w:val="001B42A6"/>
    <w:rsid w:val="001B5E11"/>
    <w:rsid w:val="001B5E9E"/>
    <w:rsid w:val="001B7177"/>
    <w:rsid w:val="001C1565"/>
    <w:rsid w:val="001C1CBB"/>
    <w:rsid w:val="001C1FDC"/>
    <w:rsid w:val="001C2122"/>
    <w:rsid w:val="001C393F"/>
    <w:rsid w:val="001C3E37"/>
    <w:rsid w:val="001C415A"/>
    <w:rsid w:val="001C5A74"/>
    <w:rsid w:val="001C5BF1"/>
    <w:rsid w:val="001C757B"/>
    <w:rsid w:val="001D22D2"/>
    <w:rsid w:val="001D2BD2"/>
    <w:rsid w:val="001D56D8"/>
    <w:rsid w:val="001D5E87"/>
    <w:rsid w:val="001D7079"/>
    <w:rsid w:val="001D7537"/>
    <w:rsid w:val="001E1471"/>
    <w:rsid w:val="001E1788"/>
    <w:rsid w:val="001E301F"/>
    <w:rsid w:val="001E51B0"/>
    <w:rsid w:val="001E570D"/>
    <w:rsid w:val="001E6F1A"/>
    <w:rsid w:val="001F0FB6"/>
    <w:rsid w:val="001F15D6"/>
    <w:rsid w:val="001F1862"/>
    <w:rsid w:val="001F251D"/>
    <w:rsid w:val="001F304D"/>
    <w:rsid w:val="001F4F49"/>
    <w:rsid w:val="001F5F7F"/>
    <w:rsid w:val="001F645B"/>
    <w:rsid w:val="001F6802"/>
    <w:rsid w:val="001F6B3A"/>
    <w:rsid w:val="001F743C"/>
    <w:rsid w:val="00200D48"/>
    <w:rsid w:val="002050A3"/>
    <w:rsid w:val="0020576C"/>
    <w:rsid w:val="00205FD9"/>
    <w:rsid w:val="00206B42"/>
    <w:rsid w:val="0020710F"/>
    <w:rsid w:val="00207259"/>
    <w:rsid w:val="00211657"/>
    <w:rsid w:val="00211B00"/>
    <w:rsid w:val="00212583"/>
    <w:rsid w:val="00212F50"/>
    <w:rsid w:val="00213725"/>
    <w:rsid w:val="00213C97"/>
    <w:rsid w:val="00213EA8"/>
    <w:rsid w:val="0021665B"/>
    <w:rsid w:val="00217086"/>
    <w:rsid w:val="00217B5D"/>
    <w:rsid w:val="00217FDA"/>
    <w:rsid w:val="002203CA"/>
    <w:rsid w:val="002206D5"/>
    <w:rsid w:val="002211E2"/>
    <w:rsid w:val="0022124F"/>
    <w:rsid w:val="00222ECF"/>
    <w:rsid w:val="002231A1"/>
    <w:rsid w:val="002304EF"/>
    <w:rsid w:val="002306B6"/>
    <w:rsid w:val="00230EB7"/>
    <w:rsid w:val="00230F9C"/>
    <w:rsid w:val="00232298"/>
    <w:rsid w:val="00234908"/>
    <w:rsid w:val="00234F07"/>
    <w:rsid w:val="002371ED"/>
    <w:rsid w:val="00240E1A"/>
    <w:rsid w:val="00241A49"/>
    <w:rsid w:val="00242561"/>
    <w:rsid w:val="00242A0E"/>
    <w:rsid w:val="00244245"/>
    <w:rsid w:val="00245682"/>
    <w:rsid w:val="00245829"/>
    <w:rsid w:val="00246C68"/>
    <w:rsid w:val="00250463"/>
    <w:rsid w:val="00250813"/>
    <w:rsid w:val="00253F8E"/>
    <w:rsid w:val="0025567B"/>
    <w:rsid w:val="00255FB9"/>
    <w:rsid w:val="00256587"/>
    <w:rsid w:val="00261C87"/>
    <w:rsid w:val="002625BF"/>
    <w:rsid w:val="00262CCA"/>
    <w:rsid w:val="00264286"/>
    <w:rsid w:val="0026463A"/>
    <w:rsid w:val="0026571C"/>
    <w:rsid w:val="00267328"/>
    <w:rsid w:val="00267BB5"/>
    <w:rsid w:val="00271C73"/>
    <w:rsid w:val="002736ED"/>
    <w:rsid w:val="002748A9"/>
    <w:rsid w:val="00274E7E"/>
    <w:rsid w:val="00276677"/>
    <w:rsid w:val="00277417"/>
    <w:rsid w:val="002812AF"/>
    <w:rsid w:val="002824A9"/>
    <w:rsid w:val="0028264B"/>
    <w:rsid w:val="002853FC"/>
    <w:rsid w:val="002856F1"/>
    <w:rsid w:val="00285D0F"/>
    <w:rsid w:val="00287517"/>
    <w:rsid w:val="0029058E"/>
    <w:rsid w:val="00292306"/>
    <w:rsid w:val="00292D1E"/>
    <w:rsid w:val="00293167"/>
    <w:rsid w:val="00294872"/>
    <w:rsid w:val="0029755D"/>
    <w:rsid w:val="002A3E20"/>
    <w:rsid w:val="002A5940"/>
    <w:rsid w:val="002A6AA4"/>
    <w:rsid w:val="002A7165"/>
    <w:rsid w:val="002A71A0"/>
    <w:rsid w:val="002A74CE"/>
    <w:rsid w:val="002A789B"/>
    <w:rsid w:val="002A7CF2"/>
    <w:rsid w:val="002A7D04"/>
    <w:rsid w:val="002B3ABC"/>
    <w:rsid w:val="002B3BC8"/>
    <w:rsid w:val="002B437D"/>
    <w:rsid w:val="002B4490"/>
    <w:rsid w:val="002C0C5F"/>
    <w:rsid w:val="002C1D46"/>
    <w:rsid w:val="002C3A70"/>
    <w:rsid w:val="002C3B64"/>
    <w:rsid w:val="002C3CA3"/>
    <w:rsid w:val="002C5249"/>
    <w:rsid w:val="002C5410"/>
    <w:rsid w:val="002C5B3D"/>
    <w:rsid w:val="002C5E1E"/>
    <w:rsid w:val="002C6129"/>
    <w:rsid w:val="002D1250"/>
    <w:rsid w:val="002D17E8"/>
    <w:rsid w:val="002D199A"/>
    <w:rsid w:val="002D3AF6"/>
    <w:rsid w:val="002D3B3B"/>
    <w:rsid w:val="002D3C60"/>
    <w:rsid w:val="002D4048"/>
    <w:rsid w:val="002D4E3F"/>
    <w:rsid w:val="002D736D"/>
    <w:rsid w:val="002D7887"/>
    <w:rsid w:val="002D7AF6"/>
    <w:rsid w:val="002E08B5"/>
    <w:rsid w:val="002E093C"/>
    <w:rsid w:val="002E1EEB"/>
    <w:rsid w:val="002E26F2"/>
    <w:rsid w:val="002E31DF"/>
    <w:rsid w:val="002E586F"/>
    <w:rsid w:val="002E600F"/>
    <w:rsid w:val="002F0007"/>
    <w:rsid w:val="002F0553"/>
    <w:rsid w:val="002F2263"/>
    <w:rsid w:val="002F3550"/>
    <w:rsid w:val="002F3644"/>
    <w:rsid w:val="002F4845"/>
    <w:rsid w:val="002F4E4D"/>
    <w:rsid w:val="002F4FC4"/>
    <w:rsid w:val="002F6D16"/>
    <w:rsid w:val="002F6EC0"/>
    <w:rsid w:val="00300637"/>
    <w:rsid w:val="00300AD8"/>
    <w:rsid w:val="0030188F"/>
    <w:rsid w:val="003019D1"/>
    <w:rsid w:val="00301F34"/>
    <w:rsid w:val="0030375F"/>
    <w:rsid w:val="003049AF"/>
    <w:rsid w:val="0030663A"/>
    <w:rsid w:val="00306DFF"/>
    <w:rsid w:val="003071BF"/>
    <w:rsid w:val="00307DEB"/>
    <w:rsid w:val="00312C5D"/>
    <w:rsid w:val="003145EB"/>
    <w:rsid w:val="00314E3D"/>
    <w:rsid w:val="0031549C"/>
    <w:rsid w:val="00316224"/>
    <w:rsid w:val="00316768"/>
    <w:rsid w:val="00321C4F"/>
    <w:rsid w:val="00321E9B"/>
    <w:rsid w:val="003225EE"/>
    <w:rsid w:val="00323DC1"/>
    <w:rsid w:val="00323EB3"/>
    <w:rsid w:val="003242BB"/>
    <w:rsid w:val="0032450B"/>
    <w:rsid w:val="003250BF"/>
    <w:rsid w:val="003264E0"/>
    <w:rsid w:val="0032714B"/>
    <w:rsid w:val="003310DD"/>
    <w:rsid w:val="00331238"/>
    <w:rsid w:val="003321F6"/>
    <w:rsid w:val="003327C1"/>
    <w:rsid w:val="00333410"/>
    <w:rsid w:val="003335B9"/>
    <w:rsid w:val="0033380F"/>
    <w:rsid w:val="0033586F"/>
    <w:rsid w:val="00336576"/>
    <w:rsid w:val="00336BEE"/>
    <w:rsid w:val="00340E13"/>
    <w:rsid w:val="00343532"/>
    <w:rsid w:val="00343694"/>
    <w:rsid w:val="00343738"/>
    <w:rsid w:val="003438ED"/>
    <w:rsid w:val="00343D1D"/>
    <w:rsid w:val="003447F9"/>
    <w:rsid w:val="0034507B"/>
    <w:rsid w:val="0034545B"/>
    <w:rsid w:val="00346F92"/>
    <w:rsid w:val="00351A51"/>
    <w:rsid w:val="00352C32"/>
    <w:rsid w:val="00353424"/>
    <w:rsid w:val="0035482F"/>
    <w:rsid w:val="00355162"/>
    <w:rsid w:val="00357392"/>
    <w:rsid w:val="00357929"/>
    <w:rsid w:val="00360D7D"/>
    <w:rsid w:val="00360EA2"/>
    <w:rsid w:val="00360F29"/>
    <w:rsid w:val="00361B27"/>
    <w:rsid w:val="00363416"/>
    <w:rsid w:val="00363722"/>
    <w:rsid w:val="00363E06"/>
    <w:rsid w:val="003643B8"/>
    <w:rsid w:val="00364ABC"/>
    <w:rsid w:val="00364BC1"/>
    <w:rsid w:val="003656AD"/>
    <w:rsid w:val="0036617F"/>
    <w:rsid w:val="00366E32"/>
    <w:rsid w:val="00371054"/>
    <w:rsid w:val="00371444"/>
    <w:rsid w:val="00371B43"/>
    <w:rsid w:val="00371DD8"/>
    <w:rsid w:val="00373015"/>
    <w:rsid w:val="0037388C"/>
    <w:rsid w:val="00374753"/>
    <w:rsid w:val="00374798"/>
    <w:rsid w:val="00375023"/>
    <w:rsid w:val="0037507F"/>
    <w:rsid w:val="00375312"/>
    <w:rsid w:val="0037678D"/>
    <w:rsid w:val="00376A5A"/>
    <w:rsid w:val="003771E2"/>
    <w:rsid w:val="00377529"/>
    <w:rsid w:val="0038033D"/>
    <w:rsid w:val="00381CB6"/>
    <w:rsid w:val="003820D7"/>
    <w:rsid w:val="0038400B"/>
    <w:rsid w:val="003920DB"/>
    <w:rsid w:val="003942DC"/>
    <w:rsid w:val="00395325"/>
    <w:rsid w:val="003960EF"/>
    <w:rsid w:val="00396298"/>
    <w:rsid w:val="00396635"/>
    <w:rsid w:val="00396C54"/>
    <w:rsid w:val="003971E7"/>
    <w:rsid w:val="00397983"/>
    <w:rsid w:val="003A1222"/>
    <w:rsid w:val="003A17C3"/>
    <w:rsid w:val="003A28CA"/>
    <w:rsid w:val="003A2E77"/>
    <w:rsid w:val="003A3F36"/>
    <w:rsid w:val="003A46E7"/>
    <w:rsid w:val="003A6F3C"/>
    <w:rsid w:val="003A6F67"/>
    <w:rsid w:val="003A7E84"/>
    <w:rsid w:val="003B07FD"/>
    <w:rsid w:val="003B365F"/>
    <w:rsid w:val="003B3EFC"/>
    <w:rsid w:val="003B6166"/>
    <w:rsid w:val="003B6BB2"/>
    <w:rsid w:val="003B7FF1"/>
    <w:rsid w:val="003C0182"/>
    <w:rsid w:val="003C0EE0"/>
    <w:rsid w:val="003C1309"/>
    <w:rsid w:val="003C1CEC"/>
    <w:rsid w:val="003C2B38"/>
    <w:rsid w:val="003C3219"/>
    <w:rsid w:val="003C36EC"/>
    <w:rsid w:val="003C4309"/>
    <w:rsid w:val="003C4AF6"/>
    <w:rsid w:val="003C5021"/>
    <w:rsid w:val="003C600F"/>
    <w:rsid w:val="003C6DD2"/>
    <w:rsid w:val="003C7D73"/>
    <w:rsid w:val="003C7DDB"/>
    <w:rsid w:val="003D01FE"/>
    <w:rsid w:val="003D0542"/>
    <w:rsid w:val="003D0AA2"/>
    <w:rsid w:val="003D21FD"/>
    <w:rsid w:val="003D28F6"/>
    <w:rsid w:val="003D330C"/>
    <w:rsid w:val="003D731C"/>
    <w:rsid w:val="003E0BE3"/>
    <w:rsid w:val="003E1C3E"/>
    <w:rsid w:val="003E3521"/>
    <w:rsid w:val="003E53DE"/>
    <w:rsid w:val="003E7970"/>
    <w:rsid w:val="003F0D2B"/>
    <w:rsid w:val="003F3C2E"/>
    <w:rsid w:val="003F69DF"/>
    <w:rsid w:val="003F6AFE"/>
    <w:rsid w:val="0040048E"/>
    <w:rsid w:val="00400BCF"/>
    <w:rsid w:val="00401410"/>
    <w:rsid w:val="00401673"/>
    <w:rsid w:val="00401EB8"/>
    <w:rsid w:val="00402535"/>
    <w:rsid w:val="004037DA"/>
    <w:rsid w:val="00403A96"/>
    <w:rsid w:val="00405780"/>
    <w:rsid w:val="00407B2D"/>
    <w:rsid w:val="00407CC2"/>
    <w:rsid w:val="0041145C"/>
    <w:rsid w:val="00412482"/>
    <w:rsid w:val="00412C2A"/>
    <w:rsid w:val="00413731"/>
    <w:rsid w:val="00415C15"/>
    <w:rsid w:val="00416B8C"/>
    <w:rsid w:val="004176EA"/>
    <w:rsid w:val="00417D04"/>
    <w:rsid w:val="00420D82"/>
    <w:rsid w:val="00421DB8"/>
    <w:rsid w:val="004237ED"/>
    <w:rsid w:val="00424961"/>
    <w:rsid w:val="00425B13"/>
    <w:rsid w:val="00430835"/>
    <w:rsid w:val="00432BAD"/>
    <w:rsid w:val="00435F20"/>
    <w:rsid w:val="00436951"/>
    <w:rsid w:val="00436993"/>
    <w:rsid w:val="004400E4"/>
    <w:rsid w:val="00441A81"/>
    <w:rsid w:val="00442ADE"/>
    <w:rsid w:val="00442C0C"/>
    <w:rsid w:val="00442FF1"/>
    <w:rsid w:val="004463D4"/>
    <w:rsid w:val="00446532"/>
    <w:rsid w:val="00446EE7"/>
    <w:rsid w:val="004504C7"/>
    <w:rsid w:val="00452407"/>
    <w:rsid w:val="004535D2"/>
    <w:rsid w:val="00454E30"/>
    <w:rsid w:val="004551FF"/>
    <w:rsid w:val="00455655"/>
    <w:rsid w:val="00455721"/>
    <w:rsid w:val="004589A9"/>
    <w:rsid w:val="00460DC9"/>
    <w:rsid w:val="0046180A"/>
    <w:rsid w:val="004626D6"/>
    <w:rsid w:val="00462E3A"/>
    <w:rsid w:val="004656D2"/>
    <w:rsid w:val="00465C47"/>
    <w:rsid w:val="0046614F"/>
    <w:rsid w:val="00466731"/>
    <w:rsid w:val="00467609"/>
    <w:rsid w:val="004703E8"/>
    <w:rsid w:val="00471EE8"/>
    <w:rsid w:val="0047240C"/>
    <w:rsid w:val="00473ABF"/>
    <w:rsid w:val="00474114"/>
    <w:rsid w:val="00474486"/>
    <w:rsid w:val="00476240"/>
    <w:rsid w:val="00477B2F"/>
    <w:rsid w:val="0047E68E"/>
    <w:rsid w:val="004806D8"/>
    <w:rsid w:val="00481125"/>
    <w:rsid w:val="00482D37"/>
    <w:rsid w:val="004834B2"/>
    <w:rsid w:val="0048355E"/>
    <w:rsid w:val="00483D0F"/>
    <w:rsid w:val="00487392"/>
    <w:rsid w:val="00487945"/>
    <w:rsid w:val="0049022D"/>
    <w:rsid w:val="004909F3"/>
    <w:rsid w:val="0049165A"/>
    <w:rsid w:val="00491794"/>
    <w:rsid w:val="00492A2A"/>
    <w:rsid w:val="00492CCC"/>
    <w:rsid w:val="0049446A"/>
    <w:rsid w:val="00494CB2"/>
    <w:rsid w:val="00495228"/>
    <w:rsid w:val="004956C3"/>
    <w:rsid w:val="004957AE"/>
    <w:rsid w:val="00495DAB"/>
    <w:rsid w:val="004977D8"/>
    <w:rsid w:val="004A1E71"/>
    <w:rsid w:val="004A31B3"/>
    <w:rsid w:val="004A45DA"/>
    <w:rsid w:val="004A6295"/>
    <w:rsid w:val="004A63DD"/>
    <w:rsid w:val="004A649B"/>
    <w:rsid w:val="004A6776"/>
    <w:rsid w:val="004A73F9"/>
    <w:rsid w:val="004A74CA"/>
    <w:rsid w:val="004B2565"/>
    <w:rsid w:val="004B3DB7"/>
    <w:rsid w:val="004B5B83"/>
    <w:rsid w:val="004B5BD6"/>
    <w:rsid w:val="004B700B"/>
    <w:rsid w:val="004B73C4"/>
    <w:rsid w:val="004C0C73"/>
    <w:rsid w:val="004C2193"/>
    <w:rsid w:val="004C5364"/>
    <w:rsid w:val="004C6638"/>
    <w:rsid w:val="004C75AD"/>
    <w:rsid w:val="004D08BB"/>
    <w:rsid w:val="004D22D5"/>
    <w:rsid w:val="004D3280"/>
    <w:rsid w:val="004D470C"/>
    <w:rsid w:val="004D5C65"/>
    <w:rsid w:val="004D5D5C"/>
    <w:rsid w:val="004D6745"/>
    <w:rsid w:val="004D6DF7"/>
    <w:rsid w:val="004D7451"/>
    <w:rsid w:val="004D76A2"/>
    <w:rsid w:val="004D7ED6"/>
    <w:rsid w:val="004E1663"/>
    <w:rsid w:val="004E16D6"/>
    <w:rsid w:val="004E2375"/>
    <w:rsid w:val="004E2555"/>
    <w:rsid w:val="004E2B6C"/>
    <w:rsid w:val="004E34C3"/>
    <w:rsid w:val="004E49FE"/>
    <w:rsid w:val="004E609F"/>
    <w:rsid w:val="004E7A9E"/>
    <w:rsid w:val="004F05A9"/>
    <w:rsid w:val="004F0989"/>
    <w:rsid w:val="004F1040"/>
    <w:rsid w:val="004F19B6"/>
    <w:rsid w:val="004F20BB"/>
    <w:rsid w:val="004F2463"/>
    <w:rsid w:val="004F3FC3"/>
    <w:rsid w:val="004F4077"/>
    <w:rsid w:val="004F6691"/>
    <w:rsid w:val="004F6693"/>
    <w:rsid w:val="004F67D1"/>
    <w:rsid w:val="004F6934"/>
    <w:rsid w:val="004F6E05"/>
    <w:rsid w:val="004F7744"/>
    <w:rsid w:val="004F7AD0"/>
    <w:rsid w:val="005003DD"/>
    <w:rsid w:val="00500840"/>
    <w:rsid w:val="00501875"/>
    <w:rsid w:val="00502D2D"/>
    <w:rsid w:val="00503B98"/>
    <w:rsid w:val="00504920"/>
    <w:rsid w:val="00505F46"/>
    <w:rsid w:val="005062CB"/>
    <w:rsid w:val="005111A9"/>
    <w:rsid w:val="00512218"/>
    <w:rsid w:val="00512616"/>
    <w:rsid w:val="00512FDE"/>
    <w:rsid w:val="00514026"/>
    <w:rsid w:val="00520BB4"/>
    <w:rsid w:val="00520C06"/>
    <w:rsid w:val="00520D07"/>
    <w:rsid w:val="005221A1"/>
    <w:rsid w:val="00522BFA"/>
    <w:rsid w:val="005237B5"/>
    <w:rsid w:val="0052438A"/>
    <w:rsid w:val="00524FD8"/>
    <w:rsid w:val="005263C3"/>
    <w:rsid w:val="005271C6"/>
    <w:rsid w:val="00532298"/>
    <w:rsid w:val="00532D47"/>
    <w:rsid w:val="0053501D"/>
    <w:rsid w:val="00535354"/>
    <w:rsid w:val="00543447"/>
    <w:rsid w:val="005436E8"/>
    <w:rsid w:val="0054383E"/>
    <w:rsid w:val="00543D69"/>
    <w:rsid w:val="00544D49"/>
    <w:rsid w:val="0054561F"/>
    <w:rsid w:val="00546867"/>
    <w:rsid w:val="005468CC"/>
    <w:rsid w:val="00546BA8"/>
    <w:rsid w:val="00546F42"/>
    <w:rsid w:val="005501CC"/>
    <w:rsid w:val="0055040C"/>
    <w:rsid w:val="00551714"/>
    <w:rsid w:val="00552A03"/>
    <w:rsid w:val="00554917"/>
    <w:rsid w:val="0055543B"/>
    <w:rsid w:val="005566C6"/>
    <w:rsid w:val="005575F6"/>
    <w:rsid w:val="00557C8A"/>
    <w:rsid w:val="005601B6"/>
    <w:rsid w:val="005602E0"/>
    <w:rsid w:val="005606AB"/>
    <w:rsid w:val="0056288C"/>
    <w:rsid w:val="00564286"/>
    <w:rsid w:val="005650F0"/>
    <w:rsid w:val="00565AD1"/>
    <w:rsid w:val="00572958"/>
    <w:rsid w:val="00572ABF"/>
    <w:rsid w:val="00575A14"/>
    <w:rsid w:val="00576752"/>
    <w:rsid w:val="00581A63"/>
    <w:rsid w:val="00582955"/>
    <w:rsid w:val="0058498A"/>
    <w:rsid w:val="00587242"/>
    <w:rsid w:val="005875BC"/>
    <w:rsid w:val="0059041B"/>
    <w:rsid w:val="005907D8"/>
    <w:rsid w:val="00590F6F"/>
    <w:rsid w:val="0059108D"/>
    <w:rsid w:val="0059347F"/>
    <w:rsid w:val="00594D8A"/>
    <w:rsid w:val="00595603"/>
    <w:rsid w:val="00595E80"/>
    <w:rsid w:val="005978F2"/>
    <w:rsid w:val="005A071D"/>
    <w:rsid w:val="005A0A9D"/>
    <w:rsid w:val="005A14F6"/>
    <w:rsid w:val="005A1562"/>
    <w:rsid w:val="005A2293"/>
    <w:rsid w:val="005A2772"/>
    <w:rsid w:val="005A294B"/>
    <w:rsid w:val="005A3E06"/>
    <w:rsid w:val="005A4DCF"/>
    <w:rsid w:val="005A5736"/>
    <w:rsid w:val="005A6DC0"/>
    <w:rsid w:val="005B0554"/>
    <w:rsid w:val="005B1517"/>
    <w:rsid w:val="005B26FD"/>
    <w:rsid w:val="005B4F65"/>
    <w:rsid w:val="005C0C5F"/>
    <w:rsid w:val="005C19CD"/>
    <w:rsid w:val="005C1E24"/>
    <w:rsid w:val="005C49D2"/>
    <w:rsid w:val="005C5E8F"/>
    <w:rsid w:val="005C6DFD"/>
    <w:rsid w:val="005D0519"/>
    <w:rsid w:val="005D1BC3"/>
    <w:rsid w:val="005D2552"/>
    <w:rsid w:val="005D399C"/>
    <w:rsid w:val="005D3EEE"/>
    <w:rsid w:val="005D3F7E"/>
    <w:rsid w:val="005D5045"/>
    <w:rsid w:val="005D5E01"/>
    <w:rsid w:val="005D662A"/>
    <w:rsid w:val="005D66E7"/>
    <w:rsid w:val="005D66ED"/>
    <w:rsid w:val="005D6A50"/>
    <w:rsid w:val="005D6F0B"/>
    <w:rsid w:val="005E040F"/>
    <w:rsid w:val="005E0741"/>
    <w:rsid w:val="005E10E4"/>
    <w:rsid w:val="005E16CE"/>
    <w:rsid w:val="005E1A26"/>
    <w:rsid w:val="005E2CFF"/>
    <w:rsid w:val="005E32FC"/>
    <w:rsid w:val="005E3606"/>
    <w:rsid w:val="005E50DE"/>
    <w:rsid w:val="005E6537"/>
    <w:rsid w:val="005F0616"/>
    <w:rsid w:val="005F08A5"/>
    <w:rsid w:val="005F2B82"/>
    <w:rsid w:val="005F2DB0"/>
    <w:rsid w:val="005F4DCE"/>
    <w:rsid w:val="005F53A3"/>
    <w:rsid w:val="005F5E31"/>
    <w:rsid w:val="005F745E"/>
    <w:rsid w:val="005F761B"/>
    <w:rsid w:val="006007F2"/>
    <w:rsid w:val="00600E72"/>
    <w:rsid w:val="006016E7"/>
    <w:rsid w:val="006019BB"/>
    <w:rsid w:val="00602D49"/>
    <w:rsid w:val="006030DC"/>
    <w:rsid w:val="0060336A"/>
    <w:rsid w:val="00606A70"/>
    <w:rsid w:val="00606AF9"/>
    <w:rsid w:val="00607ECE"/>
    <w:rsid w:val="0061087F"/>
    <w:rsid w:val="00610933"/>
    <w:rsid w:val="00611BB2"/>
    <w:rsid w:val="00613485"/>
    <w:rsid w:val="006137E5"/>
    <w:rsid w:val="00613CDD"/>
    <w:rsid w:val="00617BD5"/>
    <w:rsid w:val="00621129"/>
    <w:rsid w:val="00621BCE"/>
    <w:rsid w:val="006220FF"/>
    <w:rsid w:val="00624CFF"/>
    <w:rsid w:val="00625B74"/>
    <w:rsid w:val="006270B3"/>
    <w:rsid w:val="006270F8"/>
    <w:rsid w:val="006278AD"/>
    <w:rsid w:val="00627B59"/>
    <w:rsid w:val="006300BE"/>
    <w:rsid w:val="0063134A"/>
    <w:rsid w:val="006327F4"/>
    <w:rsid w:val="00632C49"/>
    <w:rsid w:val="00633129"/>
    <w:rsid w:val="006333C2"/>
    <w:rsid w:val="00633C8D"/>
    <w:rsid w:val="006342FB"/>
    <w:rsid w:val="00634C28"/>
    <w:rsid w:val="00635B72"/>
    <w:rsid w:val="0063705A"/>
    <w:rsid w:val="006405A6"/>
    <w:rsid w:val="006416A6"/>
    <w:rsid w:val="006429D8"/>
    <w:rsid w:val="00642BA9"/>
    <w:rsid w:val="00645216"/>
    <w:rsid w:val="00645442"/>
    <w:rsid w:val="006458E0"/>
    <w:rsid w:val="0064666A"/>
    <w:rsid w:val="0064723E"/>
    <w:rsid w:val="00647871"/>
    <w:rsid w:val="006478BE"/>
    <w:rsid w:val="00652054"/>
    <w:rsid w:val="0065227E"/>
    <w:rsid w:val="0065281F"/>
    <w:rsid w:val="00652E07"/>
    <w:rsid w:val="006531BF"/>
    <w:rsid w:val="00654A0B"/>
    <w:rsid w:val="00654C53"/>
    <w:rsid w:val="00655066"/>
    <w:rsid w:val="006559E0"/>
    <w:rsid w:val="00656BFC"/>
    <w:rsid w:val="0065743C"/>
    <w:rsid w:val="00661AB4"/>
    <w:rsid w:val="0066302D"/>
    <w:rsid w:val="0066381B"/>
    <w:rsid w:val="00663D00"/>
    <w:rsid w:val="00664FC6"/>
    <w:rsid w:val="0066553D"/>
    <w:rsid w:val="00665D03"/>
    <w:rsid w:val="00666A62"/>
    <w:rsid w:val="00667767"/>
    <w:rsid w:val="006678B4"/>
    <w:rsid w:val="00670FA4"/>
    <w:rsid w:val="00672ADE"/>
    <w:rsid w:val="00672EB3"/>
    <w:rsid w:val="0067305B"/>
    <w:rsid w:val="0067639E"/>
    <w:rsid w:val="00677E1D"/>
    <w:rsid w:val="00677ED8"/>
    <w:rsid w:val="006810C2"/>
    <w:rsid w:val="00682583"/>
    <w:rsid w:val="006830FA"/>
    <w:rsid w:val="006833D9"/>
    <w:rsid w:val="00684138"/>
    <w:rsid w:val="0068433A"/>
    <w:rsid w:val="00685CD2"/>
    <w:rsid w:val="00686218"/>
    <w:rsid w:val="00687251"/>
    <w:rsid w:val="006872B4"/>
    <w:rsid w:val="006915E1"/>
    <w:rsid w:val="00691875"/>
    <w:rsid w:val="00691FBA"/>
    <w:rsid w:val="00692953"/>
    <w:rsid w:val="006937E2"/>
    <w:rsid w:val="0069442E"/>
    <w:rsid w:val="00695B45"/>
    <w:rsid w:val="00695BF0"/>
    <w:rsid w:val="006965CC"/>
    <w:rsid w:val="006A0EE6"/>
    <w:rsid w:val="006A137A"/>
    <w:rsid w:val="006A1396"/>
    <w:rsid w:val="006A1BE9"/>
    <w:rsid w:val="006A1C0A"/>
    <w:rsid w:val="006A220C"/>
    <w:rsid w:val="006A2BED"/>
    <w:rsid w:val="006A330F"/>
    <w:rsid w:val="006A3CEA"/>
    <w:rsid w:val="006A4A25"/>
    <w:rsid w:val="006A5A3D"/>
    <w:rsid w:val="006A6FB1"/>
    <w:rsid w:val="006B007C"/>
    <w:rsid w:val="006B0F3E"/>
    <w:rsid w:val="006B3069"/>
    <w:rsid w:val="006B4482"/>
    <w:rsid w:val="006B61F7"/>
    <w:rsid w:val="006B71BA"/>
    <w:rsid w:val="006B7245"/>
    <w:rsid w:val="006B7C0D"/>
    <w:rsid w:val="006B7C75"/>
    <w:rsid w:val="006C01F6"/>
    <w:rsid w:val="006C0A96"/>
    <w:rsid w:val="006C1066"/>
    <w:rsid w:val="006C4642"/>
    <w:rsid w:val="006C4E41"/>
    <w:rsid w:val="006C50E1"/>
    <w:rsid w:val="006C5DBA"/>
    <w:rsid w:val="006C643E"/>
    <w:rsid w:val="006C6B4F"/>
    <w:rsid w:val="006C7C9B"/>
    <w:rsid w:val="006C7DBE"/>
    <w:rsid w:val="006E0F13"/>
    <w:rsid w:val="006E17A0"/>
    <w:rsid w:val="006E203A"/>
    <w:rsid w:val="006E4DF6"/>
    <w:rsid w:val="006E51A5"/>
    <w:rsid w:val="006E61E9"/>
    <w:rsid w:val="006E63F7"/>
    <w:rsid w:val="006E664E"/>
    <w:rsid w:val="006E6B10"/>
    <w:rsid w:val="006E72D4"/>
    <w:rsid w:val="006E757E"/>
    <w:rsid w:val="006F1345"/>
    <w:rsid w:val="006F269B"/>
    <w:rsid w:val="006F2EA1"/>
    <w:rsid w:val="006F681D"/>
    <w:rsid w:val="006F7545"/>
    <w:rsid w:val="007013A4"/>
    <w:rsid w:val="00704AAA"/>
    <w:rsid w:val="0070548C"/>
    <w:rsid w:val="00705ABE"/>
    <w:rsid w:val="007066D0"/>
    <w:rsid w:val="0070774C"/>
    <w:rsid w:val="00710B4B"/>
    <w:rsid w:val="00711499"/>
    <w:rsid w:val="00713496"/>
    <w:rsid w:val="00716354"/>
    <w:rsid w:val="00716D7C"/>
    <w:rsid w:val="0071748B"/>
    <w:rsid w:val="007178B0"/>
    <w:rsid w:val="00722A03"/>
    <w:rsid w:val="00722A78"/>
    <w:rsid w:val="00724EB2"/>
    <w:rsid w:val="00724F89"/>
    <w:rsid w:val="00725214"/>
    <w:rsid w:val="0072545A"/>
    <w:rsid w:val="00725D17"/>
    <w:rsid w:val="00726D91"/>
    <w:rsid w:val="00727B6C"/>
    <w:rsid w:val="00727C10"/>
    <w:rsid w:val="00727F66"/>
    <w:rsid w:val="00730AA6"/>
    <w:rsid w:val="00732094"/>
    <w:rsid w:val="0073425C"/>
    <w:rsid w:val="0073484C"/>
    <w:rsid w:val="00734C0F"/>
    <w:rsid w:val="007407EA"/>
    <w:rsid w:val="00740A47"/>
    <w:rsid w:val="00740CF0"/>
    <w:rsid w:val="00740D5A"/>
    <w:rsid w:val="007454DE"/>
    <w:rsid w:val="007469CD"/>
    <w:rsid w:val="00747727"/>
    <w:rsid w:val="007501F5"/>
    <w:rsid w:val="00750540"/>
    <w:rsid w:val="00750F71"/>
    <w:rsid w:val="0075155D"/>
    <w:rsid w:val="00752376"/>
    <w:rsid w:val="00755E79"/>
    <w:rsid w:val="007608AB"/>
    <w:rsid w:val="00762DBC"/>
    <w:rsid w:val="00763BE5"/>
    <w:rsid w:val="00764908"/>
    <w:rsid w:val="007679DE"/>
    <w:rsid w:val="00770A42"/>
    <w:rsid w:val="0077166C"/>
    <w:rsid w:val="007717E2"/>
    <w:rsid w:val="0077221A"/>
    <w:rsid w:val="00774AAD"/>
    <w:rsid w:val="0077656A"/>
    <w:rsid w:val="00777AB1"/>
    <w:rsid w:val="00777E69"/>
    <w:rsid w:val="00780331"/>
    <w:rsid w:val="0078086A"/>
    <w:rsid w:val="0078150B"/>
    <w:rsid w:val="007827FB"/>
    <w:rsid w:val="00784532"/>
    <w:rsid w:val="00785D0D"/>
    <w:rsid w:val="0078788C"/>
    <w:rsid w:val="0079096A"/>
    <w:rsid w:val="0079173C"/>
    <w:rsid w:val="00792BE3"/>
    <w:rsid w:val="007944A5"/>
    <w:rsid w:val="00794E58"/>
    <w:rsid w:val="00794F1E"/>
    <w:rsid w:val="0079545C"/>
    <w:rsid w:val="007956CE"/>
    <w:rsid w:val="007957E4"/>
    <w:rsid w:val="0079618E"/>
    <w:rsid w:val="00796E39"/>
    <w:rsid w:val="007A0650"/>
    <w:rsid w:val="007A107A"/>
    <w:rsid w:val="007A2897"/>
    <w:rsid w:val="007A2CCF"/>
    <w:rsid w:val="007A427B"/>
    <w:rsid w:val="007A4706"/>
    <w:rsid w:val="007A5D1A"/>
    <w:rsid w:val="007A7013"/>
    <w:rsid w:val="007B1338"/>
    <w:rsid w:val="007B1BF9"/>
    <w:rsid w:val="007B29ED"/>
    <w:rsid w:val="007B30BA"/>
    <w:rsid w:val="007B38C5"/>
    <w:rsid w:val="007B5172"/>
    <w:rsid w:val="007B6000"/>
    <w:rsid w:val="007C0069"/>
    <w:rsid w:val="007C0995"/>
    <w:rsid w:val="007C0AD3"/>
    <w:rsid w:val="007C1601"/>
    <w:rsid w:val="007C1E6D"/>
    <w:rsid w:val="007C3723"/>
    <w:rsid w:val="007C37DB"/>
    <w:rsid w:val="007C40C3"/>
    <w:rsid w:val="007C4484"/>
    <w:rsid w:val="007C574D"/>
    <w:rsid w:val="007C57F4"/>
    <w:rsid w:val="007C59D6"/>
    <w:rsid w:val="007C6C14"/>
    <w:rsid w:val="007C717B"/>
    <w:rsid w:val="007C773C"/>
    <w:rsid w:val="007C7822"/>
    <w:rsid w:val="007D0A0C"/>
    <w:rsid w:val="007D2450"/>
    <w:rsid w:val="007D38A6"/>
    <w:rsid w:val="007D3DA3"/>
    <w:rsid w:val="007D4028"/>
    <w:rsid w:val="007D42DF"/>
    <w:rsid w:val="007D4D11"/>
    <w:rsid w:val="007D5866"/>
    <w:rsid w:val="007D6D88"/>
    <w:rsid w:val="007D74DB"/>
    <w:rsid w:val="007E0CC4"/>
    <w:rsid w:val="007E2280"/>
    <w:rsid w:val="007E2C64"/>
    <w:rsid w:val="007E5EB9"/>
    <w:rsid w:val="007E7D6F"/>
    <w:rsid w:val="007E7F99"/>
    <w:rsid w:val="007F13B8"/>
    <w:rsid w:val="007F16A8"/>
    <w:rsid w:val="007F1D14"/>
    <w:rsid w:val="007F24DE"/>
    <w:rsid w:val="007F347E"/>
    <w:rsid w:val="007F3DCD"/>
    <w:rsid w:val="007F4371"/>
    <w:rsid w:val="007F5FF1"/>
    <w:rsid w:val="007F6181"/>
    <w:rsid w:val="007F796A"/>
    <w:rsid w:val="00800BE4"/>
    <w:rsid w:val="00800CCA"/>
    <w:rsid w:val="00802CD3"/>
    <w:rsid w:val="00802D9C"/>
    <w:rsid w:val="0080543C"/>
    <w:rsid w:val="008071C3"/>
    <w:rsid w:val="00812E60"/>
    <w:rsid w:val="0081329D"/>
    <w:rsid w:val="0081436E"/>
    <w:rsid w:val="00814E5D"/>
    <w:rsid w:val="00814E71"/>
    <w:rsid w:val="008150E1"/>
    <w:rsid w:val="008156D0"/>
    <w:rsid w:val="00816119"/>
    <w:rsid w:val="00816EA3"/>
    <w:rsid w:val="00820096"/>
    <w:rsid w:val="00821940"/>
    <w:rsid w:val="0082331B"/>
    <w:rsid w:val="008237C0"/>
    <w:rsid w:val="00825B1A"/>
    <w:rsid w:val="0082609A"/>
    <w:rsid w:val="008260FB"/>
    <w:rsid w:val="00827449"/>
    <w:rsid w:val="00827935"/>
    <w:rsid w:val="0083163F"/>
    <w:rsid w:val="00831E32"/>
    <w:rsid w:val="00837429"/>
    <w:rsid w:val="00840509"/>
    <w:rsid w:val="008405AE"/>
    <w:rsid w:val="00841887"/>
    <w:rsid w:val="00842B48"/>
    <w:rsid w:val="00843751"/>
    <w:rsid w:val="00843765"/>
    <w:rsid w:val="008437CB"/>
    <w:rsid w:val="0084475C"/>
    <w:rsid w:val="00844DF2"/>
    <w:rsid w:val="008466AC"/>
    <w:rsid w:val="00847B3B"/>
    <w:rsid w:val="008510F5"/>
    <w:rsid w:val="00851141"/>
    <w:rsid w:val="008519FE"/>
    <w:rsid w:val="00853396"/>
    <w:rsid w:val="008536DA"/>
    <w:rsid w:val="00853D90"/>
    <w:rsid w:val="00854136"/>
    <w:rsid w:val="00854358"/>
    <w:rsid w:val="00854588"/>
    <w:rsid w:val="0085465B"/>
    <w:rsid w:val="00854BE2"/>
    <w:rsid w:val="0085504E"/>
    <w:rsid w:val="00856418"/>
    <w:rsid w:val="00857292"/>
    <w:rsid w:val="00860373"/>
    <w:rsid w:val="00862326"/>
    <w:rsid w:val="008645AE"/>
    <w:rsid w:val="00865078"/>
    <w:rsid w:val="008702C1"/>
    <w:rsid w:val="00870382"/>
    <w:rsid w:val="00871503"/>
    <w:rsid w:val="008716B2"/>
    <w:rsid w:val="00872E8F"/>
    <w:rsid w:val="00874148"/>
    <w:rsid w:val="008757D5"/>
    <w:rsid w:val="00876DFE"/>
    <w:rsid w:val="0087AA15"/>
    <w:rsid w:val="00881366"/>
    <w:rsid w:val="0088160E"/>
    <w:rsid w:val="0088165D"/>
    <w:rsid w:val="0088177D"/>
    <w:rsid w:val="00882A9D"/>
    <w:rsid w:val="0088351C"/>
    <w:rsid w:val="0088465B"/>
    <w:rsid w:val="008847F4"/>
    <w:rsid w:val="00885922"/>
    <w:rsid w:val="008875A9"/>
    <w:rsid w:val="00891310"/>
    <w:rsid w:val="00891984"/>
    <w:rsid w:val="00891CD1"/>
    <w:rsid w:val="00892911"/>
    <w:rsid w:val="00893C12"/>
    <w:rsid w:val="008947BC"/>
    <w:rsid w:val="00896936"/>
    <w:rsid w:val="008A12C8"/>
    <w:rsid w:val="008A15CD"/>
    <w:rsid w:val="008A3DDB"/>
    <w:rsid w:val="008A478C"/>
    <w:rsid w:val="008A4A97"/>
    <w:rsid w:val="008A4C5F"/>
    <w:rsid w:val="008B0868"/>
    <w:rsid w:val="008B0AD5"/>
    <w:rsid w:val="008B11A0"/>
    <w:rsid w:val="008B12DE"/>
    <w:rsid w:val="008B3C5B"/>
    <w:rsid w:val="008B4AED"/>
    <w:rsid w:val="008B605B"/>
    <w:rsid w:val="008B6106"/>
    <w:rsid w:val="008B6842"/>
    <w:rsid w:val="008C1966"/>
    <w:rsid w:val="008C244B"/>
    <w:rsid w:val="008C2524"/>
    <w:rsid w:val="008C2B1B"/>
    <w:rsid w:val="008C2FF0"/>
    <w:rsid w:val="008C474F"/>
    <w:rsid w:val="008C4A8A"/>
    <w:rsid w:val="008C4B46"/>
    <w:rsid w:val="008C53F3"/>
    <w:rsid w:val="008C5467"/>
    <w:rsid w:val="008C6480"/>
    <w:rsid w:val="008C66D4"/>
    <w:rsid w:val="008D00D2"/>
    <w:rsid w:val="008D068A"/>
    <w:rsid w:val="008D2B36"/>
    <w:rsid w:val="008D2C02"/>
    <w:rsid w:val="008D6484"/>
    <w:rsid w:val="008D658F"/>
    <w:rsid w:val="008D6B14"/>
    <w:rsid w:val="008D6C4F"/>
    <w:rsid w:val="008D6C9E"/>
    <w:rsid w:val="008E043D"/>
    <w:rsid w:val="008E05EA"/>
    <w:rsid w:val="008E0C68"/>
    <w:rsid w:val="008E1431"/>
    <w:rsid w:val="008E2E72"/>
    <w:rsid w:val="008E4467"/>
    <w:rsid w:val="008E574A"/>
    <w:rsid w:val="008E598D"/>
    <w:rsid w:val="008E67FE"/>
    <w:rsid w:val="008E6980"/>
    <w:rsid w:val="008E7744"/>
    <w:rsid w:val="008E7D6D"/>
    <w:rsid w:val="008F044D"/>
    <w:rsid w:val="008F18D2"/>
    <w:rsid w:val="008F26EB"/>
    <w:rsid w:val="008F2A77"/>
    <w:rsid w:val="008F2E25"/>
    <w:rsid w:val="008F48A0"/>
    <w:rsid w:val="008F4D7F"/>
    <w:rsid w:val="008F55D0"/>
    <w:rsid w:val="008F5C50"/>
    <w:rsid w:val="008F6221"/>
    <w:rsid w:val="008F6CD7"/>
    <w:rsid w:val="008F6DAE"/>
    <w:rsid w:val="009004BB"/>
    <w:rsid w:val="009004FC"/>
    <w:rsid w:val="009015BF"/>
    <w:rsid w:val="00901B29"/>
    <w:rsid w:val="00903637"/>
    <w:rsid w:val="009037FD"/>
    <w:rsid w:val="0090406B"/>
    <w:rsid w:val="00904374"/>
    <w:rsid w:val="00905A86"/>
    <w:rsid w:val="009061D4"/>
    <w:rsid w:val="00906351"/>
    <w:rsid w:val="0090678C"/>
    <w:rsid w:val="009074AB"/>
    <w:rsid w:val="00907AB6"/>
    <w:rsid w:val="00907B36"/>
    <w:rsid w:val="00907DD9"/>
    <w:rsid w:val="0091057E"/>
    <w:rsid w:val="009121D3"/>
    <w:rsid w:val="00912E54"/>
    <w:rsid w:val="0091453E"/>
    <w:rsid w:val="00914CAF"/>
    <w:rsid w:val="009155B0"/>
    <w:rsid w:val="00915E09"/>
    <w:rsid w:val="0091649F"/>
    <w:rsid w:val="00917EF8"/>
    <w:rsid w:val="00920E51"/>
    <w:rsid w:val="00921445"/>
    <w:rsid w:val="00921B35"/>
    <w:rsid w:val="009241EF"/>
    <w:rsid w:val="009244C4"/>
    <w:rsid w:val="009247D9"/>
    <w:rsid w:val="00925155"/>
    <w:rsid w:val="00927BAD"/>
    <w:rsid w:val="00927C72"/>
    <w:rsid w:val="0093052E"/>
    <w:rsid w:val="00931E2E"/>
    <w:rsid w:val="00931E49"/>
    <w:rsid w:val="0093211B"/>
    <w:rsid w:val="00932A2F"/>
    <w:rsid w:val="00932F67"/>
    <w:rsid w:val="00933197"/>
    <w:rsid w:val="00933287"/>
    <w:rsid w:val="00933DE8"/>
    <w:rsid w:val="009347B3"/>
    <w:rsid w:val="00934AA9"/>
    <w:rsid w:val="00936182"/>
    <w:rsid w:val="00936435"/>
    <w:rsid w:val="00936525"/>
    <w:rsid w:val="00941236"/>
    <w:rsid w:val="00941B92"/>
    <w:rsid w:val="009428FC"/>
    <w:rsid w:val="0094296F"/>
    <w:rsid w:val="00945104"/>
    <w:rsid w:val="00945D22"/>
    <w:rsid w:val="00946531"/>
    <w:rsid w:val="009477B6"/>
    <w:rsid w:val="00947899"/>
    <w:rsid w:val="00951554"/>
    <w:rsid w:val="00953334"/>
    <w:rsid w:val="00953486"/>
    <w:rsid w:val="00955B01"/>
    <w:rsid w:val="00956277"/>
    <w:rsid w:val="00961DA4"/>
    <w:rsid w:val="00964770"/>
    <w:rsid w:val="0096521B"/>
    <w:rsid w:val="00965A89"/>
    <w:rsid w:val="009665A9"/>
    <w:rsid w:val="00967383"/>
    <w:rsid w:val="0096772E"/>
    <w:rsid w:val="0097039D"/>
    <w:rsid w:val="009703A8"/>
    <w:rsid w:val="00970508"/>
    <w:rsid w:val="00970675"/>
    <w:rsid w:val="009706D0"/>
    <w:rsid w:val="0097260C"/>
    <w:rsid w:val="00972619"/>
    <w:rsid w:val="00972B4E"/>
    <w:rsid w:val="00973449"/>
    <w:rsid w:val="009750E4"/>
    <w:rsid w:val="00975CEA"/>
    <w:rsid w:val="00976008"/>
    <w:rsid w:val="00976A32"/>
    <w:rsid w:val="00976B22"/>
    <w:rsid w:val="00976D54"/>
    <w:rsid w:val="00976E8F"/>
    <w:rsid w:val="00977359"/>
    <w:rsid w:val="0097752E"/>
    <w:rsid w:val="00980078"/>
    <w:rsid w:val="0098011D"/>
    <w:rsid w:val="00980812"/>
    <w:rsid w:val="009810A7"/>
    <w:rsid w:val="009817CC"/>
    <w:rsid w:val="00981A57"/>
    <w:rsid w:val="009834EA"/>
    <w:rsid w:val="009838E2"/>
    <w:rsid w:val="009867A5"/>
    <w:rsid w:val="00986A88"/>
    <w:rsid w:val="00987923"/>
    <w:rsid w:val="00990F5D"/>
    <w:rsid w:val="00991538"/>
    <w:rsid w:val="00991C19"/>
    <w:rsid w:val="0099378A"/>
    <w:rsid w:val="00993B55"/>
    <w:rsid w:val="009963CB"/>
    <w:rsid w:val="00996A95"/>
    <w:rsid w:val="009979BE"/>
    <w:rsid w:val="009A02A3"/>
    <w:rsid w:val="009A05B9"/>
    <w:rsid w:val="009A18A0"/>
    <w:rsid w:val="009A24C4"/>
    <w:rsid w:val="009A26FA"/>
    <w:rsid w:val="009A28C3"/>
    <w:rsid w:val="009A4B46"/>
    <w:rsid w:val="009A4D67"/>
    <w:rsid w:val="009A5609"/>
    <w:rsid w:val="009A56BD"/>
    <w:rsid w:val="009A572F"/>
    <w:rsid w:val="009A5861"/>
    <w:rsid w:val="009A6777"/>
    <w:rsid w:val="009A7AAB"/>
    <w:rsid w:val="009A7C19"/>
    <w:rsid w:val="009B20FD"/>
    <w:rsid w:val="009B3767"/>
    <w:rsid w:val="009B5895"/>
    <w:rsid w:val="009B6673"/>
    <w:rsid w:val="009B7556"/>
    <w:rsid w:val="009B7923"/>
    <w:rsid w:val="009C157A"/>
    <w:rsid w:val="009C17E5"/>
    <w:rsid w:val="009C1F48"/>
    <w:rsid w:val="009C2113"/>
    <w:rsid w:val="009C24E5"/>
    <w:rsid w:val="009C3979"/>
    <w:rsid w:val="009C65BB"/>
    <w:rsid w:val="009C6E20"/>
    <w:rsid w:val="009C7400"/>
    <w:rsid w:val="009C7F61"/>
    <w:rsid w:val="009D1813"/>
    <w:rsid w:val="009D1CA2"/>
    <w:rsid w:val="009D514A"/>
    <w:rsid w:val="009D51C2"/>
    <w:rsid w:val="009D5591"/>
    <w:rsid w:val="009E03F5"/>
    <w:rsid w:val="009E1485"/>
    <w:rsid w:val="009E1856"/>
    <w:rsid w:val="009E212F"/>
    <w:rsid w:val="009E4D69"/>
    <w:rsid w:val="009E51E7"/>
    <w:rsid w:val="009E5E96"/>
    <w:rsid w:val="009E6185"/>
    <w:rsid w:val="009E6451"/>
    <w:rsid w:val="009E6552"/>
    <w:rsid w:val="009E67EB"/>
    <w:rsid w:val="009E783D"/>
    <w:rsid w:val="009F080F"/>
    <w:rsid w:val="009F1E31"/>
    <w:rsid w:val="009F1F0B"/>
    <w:rsid w:val="009F2DE6"/>
    <w:rsid w:val="009F3260"/>
    <w:rsid w:val="009F41A9"/>
    <w:rsid w:val="009F4478"/>
    <w:rsid w:val="009F5DE6"/>
    <w:rsid w:val="009F5E3D"/>
    <w:rsid w:val="009F6673"/>
    <w:rsid w:val="009F6B28"/>
    <w:rsid w:val="009F7044"/>
    <w:rsid w:val="00A012F8"/>
    <w:rsid w:val="00A031D3"/>
    <w:rsid w:val="00A05143"/>
    <w:rsid w:val="00A05385"/>
    <w:rsid w:val="00A075EB"/>
    <w:rsid w:val="00A07653"/>
    <w:rsid w:val="00A10F23"/>
    <w:rsid w:val="00A11CEC"/>
    <w:rsid w:val="00A13260"/>
    <w:rsid w:val="00A13D3A"/>
    <w:rsid w:val="00A13E4B"/>
    <w:rsid w:val="00A145C7"/>
    <w:rsid w:val="00A15684"/>
    <w:rsid w:val="00A170A4"/>
    <w:rsid w:val="00A1712B"/>
    <w:rsid w:val="00A204AF"/>
    <w:rsid w:val="00A20801"/>
    <w:rsid w:val="00A2155A"/>
    <w:rsid w:val="00A2286B"/>
    <w:rsid w:val="00A23A04"/>
    <w:rsid w:val="00A23B5F"/>
    <w:rsid w:val="00A2503D"/>
    <w:rsid w:val="00A2595A"/>
    <w:rsid w:val="00A27103"/>
    <w:rsid w:val="00A30AD4"/>
    <w:rsid w:val="00A31C9E"/>
    <w:rsid w:val="00A32577"/>
    <w:rsid w:val="00A32B88"/>
    <w:rsid w:val="00A350B0"/>
    <w:rsid w:val="00A368DF"/>
    <w:rsid w:val="00A37E15"/>
    <w:rsid w:val="00A41AF0"/>
    <w:rsid w:val="00A428DE"/>
    <w:rsid w:val="00A42C0D"/>
    <w:rsid w:val="00A44EEC"/>
    <w:rsid w:val="00A45824"/>
    <w:rsid w:val="00A50465"/>
    <w:rsid w:val="00A5185E"/>
    <w:rsid w:val="00A53E9F"/>
    <w:rsid w:val="00A542B1"/>
    <w:rsid w:val="00A54CB8"/>
    <w:rsid w:val="00A5667F"/>
    <w:rsid w:val="00A56AE3"/>
    <w:rsid w:val="00A574AB"/>
    <w:rsid w:val="00A57F68"/>
    <w:rsid w:val="00A60A9D"/>
    <w:rsid w:val="00A613B1"/>
    <w:rsid w:val="00A63DF8"/>
    <w:rsid w:val="00A65081"/>
    <w:rsid w:val="00A66E1E"/>
    <w:rsid w:val="00A67076"/>
    <w:rsid w:val="00A678C8"/>
    <w:rsid w:val="00A71FB0"/>
    <w:rsid w:val="00A73D4E"/>
    <w:rsid w:val="00A74861"/>
    <w:rsid w:val="00A761D2"/>
    <w:rsid w:val="00A7798B"/>
    <w:rsid w:val="00A81115"/>
    <w:rsid w:val="00A81E13"/>
    <w:rsid w:val="00A82E48"/>
    <w:rsid w:val="00A83863"/>
    <w:rsid w:val="00A85535"/>
    <w:rsid w:val="00A85E5A"/>
    <w:rsid w:val="00A87552"/>
    <w:rsid w:val="00A93DA4"/>
    <w:rsid w:val="00A93FDF"/>
    <w:rsid w:val="00A9418C"/>
    <w:rsid w:val="00A957A5"/>
    <w:rsid w:val="00AA07F1"/>
    <w:rsid w:val="00AA112E"/>
    <w:rsid w:val="00AA13FF"/>
    <w:rsid w:val="00AA16CC"/>
    <w:rsid w:val="00AA422F"/>
    <w:rsid w:val="00AA4821"/>
    <w:rsid w:val="00AA5763"/>
    <w:rsid w:val="00AB003E"/>
    <w:rsid w:val="00AB0C1A"/>
    <w:rsid w:val="00AB1622"/>
    <w:rsid w:val="00AB3239"/>
    <w:rsid w:val="00AB4145"/>
    <w:rsid w:val="00AB43AC"/>
    <w:rsid w:val="00AB52B0"/>
    <w:rsid w:val="00AB6C2A"/>
    <w:rsid w:val="00AB6CA3"/>
    <w:rsid w:val="00AC0E7E"/>
    <w:rsid w:val="00AC153D"/>
    <w:rsid w:val="00AC1756"/>
    <w:rsid w:val="00AC1E6A"/>
    <w:rsid w:val="00AC1F3E"/>
    <w:rsid w:val="00AC20F0"/>
    <w:rsid w:val="00AC3D4A"/>
    <w:rsid w:val="00AC4759"/>
    <w:rsid w:val="00AC599D"/>
    <w:rsid w:val="00AC5D96"/>
    <w:rsid w:val="00AC740B"/>
    <w:rsid w:val="00AC7C18"/>
    <w:rsid w:val="00AD0F65"/>
    <w:rsid w:val="00AD20E2"/>
    <w:rsid w:val="00AD262D"/>
    <w:rsid w:val="00AD3207"/>
    <w:rsid w:val="00AD3633"/>
    <w:rsid w:val="00AD4103"/>
    <w:rsid w:val="00AD51F8"/>
    <w:rsid w:val="00AD57C8"/>
    <w:rsid w:val="00AD5DF5"/>
    <w:rsid w:val="00AE0653"/>
    <w:rsid w:val="00AE08E1"/>
    <w:rsid w:val="00AE1799"/>
    <w:rsid w:val="00AE2D98"/>
    <w:rsid w:val="00AE3020"/>
    <w:rsid w:val="00AE3DFB"/>
    <w:rsid w:val="00AE5C17"/>
    <w:rsid w:val="00AE5CE2"/>
    <w:rsid w:val="00AE5D8F"/>
    <w:rsid w:val="00AE70C3"/>
    <w:rsid w:val="00AF1AD1"/>
    <w:rsid w:val="00AF2C67"/>
    <w:rsid w:val="00AF439C"/>
    <w:rsid w:val="00AF5395"/>
    <w:rsid w:val="00AF73F5"/>
    <w:rsid w:val="00AF7DB1"/>
    <w:rsid w:val="00B001B6"/>
    <w:rsid w:val="00B0175E"/>
    <w:rsid w:val="00B026F5"/>
    <w:rsid w:val="00B05AC2"/>
    <w:rsid w:val="00B06A10"/>
    <w:rsid w:val="00B06B7A"/>
    <w:rsid w:val="00B105DE"/>
    <w:rsid w:val="00B10A7D"/>
    <w:rsid w:val="00B15E15"/>
    <w:rsid w:val="00B162D8"/>
    <w:rsid w:val="00B1787E"/>
    <w:rsid w:val="00B21ECA"/>
    <w:rsid w:val="00B224C4"/>
    <w:rsid w:val="00B22EAF"/>
    <w:rsid w:val="00B2403A"/>
    <w:rsid w:val="00B24A1D"/>
    <w:rsid w:val="00B24F51"/>
    <w:rsid w:val="00B25B24"/>
    <w:rsid w:val="00B304C7"/>
    <w:rsid w:val="00B3082D"/>
    <w:rsid w:val="00B30DD3"/>
    <w:rsid w:val="00B314D7"/>
    <w:rsid w:val="00B31678"/>
    <w:rsid w:val="00B33906"/>
    <w:rsid w:val="00B33C82"/>
    <w:rsid w:val="00B33D6F"/>
    <w:rsid w:val="00B340FA"/>
    <w:rsid w:val="00B342AF"/>
    <w:rsid w:val="00B3468C"/>
    <w:rsid w:val="00B3605E"/>
    <w:rsid w:val="00B3678B"/>
    <w:rsid w:val="00B37B32"/>
    <w:rsid w:val="00B402D3"/>
    <w:rsid w:val="00B42864"/>
    <w:rsid w:val="00B44382"/>
    <w:rsid w:val="00B456FB"/>
    <w:rsid w:val="00B463A6"/>
    <w:rsid w:val="00B4669D"/>
    <w:rsid w:val="00B46A61"/>
    <w:rsid w:val="00B47AEE"/>
    <w:rsid w:val="00B50E5C"/>
    <w:rsid w:val="00B50EF6"/>
    <w:rsid w:val="00B517B7"/>
    <w:rsid w:val="00B52460"/>
    <w:rsid w:val="00B536B9"/>
    <w:rsid w:val="00B5429B"/>
    <w:rsid w:val="00B54494"/>
    <w:rsid w:val="00B55AF5"/>
    <w:rsid w:val="00B56920"/>
    <w:rsid w:val="00B57546"/>
    <w:rsid w:val="00B615A1"/>
    <w:rsid w:val="00B622DA"/>
    <w:rsid w:val="00B631AB"/>
    <w:rsid w:val="00B6450F"/>
    <w:rsid w:val="00B653AA"/>
    <w:rsid w:val="00B668A5"/>
    <w:rsid w:val="00B6737B"/>
    <w:rsid w:val="00B67DDD"/>
    <w:rsid w:val="00B705E2"/>
    <w:rsid w:val="00B72714"/>
    <w:rsid w:val="00B730B8"/>
    <w:rsid w:val="00B73BE3"/>
    <w:rsid w:val="00B73E98"/>
    <w:rsid w:val="00B7567C"/>
    <w:rsid w:val="00B76CB8"/>
    <w:rsid w:val="00B84285"/>
    <w:rsid w:val="00B85F99"/>
    <w:rsid w:val="00B871E2"/>
    <w:rsid w:val="00B908BD"/>
    <w:rsid w:val="00B90989"/>
    <w:rsid w:val="00B91060"/>
    <w:rsid w:val="00B91540"/>
    <w:rsid w:val="00B9180C"/>
    <w:rsid w:val="00B92C10"/>
    <w:rsid w:val="00B95485"/>
    <w:rsid w:val="00BA134C"/>
    <w:rsid w:val="00BA1BB2"/>
    <w:rsid w:val="00BA22B3"/>
    <w:rsid w:val="00BA248D"/>
    <w:rsid w:val="00BA39C4"/>
    <w:rsid w:val="00BA3C5B"/>
    <w:rsid w:val="00BA41E1"/>
    <w:rsid w:val="00BA5114"/>
    <w:rsid w:val="00BA5A90"/>
    <w:rsid w:val="00BA7632"/>
    <w:rsid w:val="00BB18F0"/>
    <w:rsid w:val="00BB2219"/>
    <w:rsid w:val="00BB35A8"/>
    <w:rsid w:val="00BB3EE0"/>
    <w:rsid w:val="00BB57ED"/>
    <w:rsid w:val="00BB6DA6"/>
    <w:rsid w:val="00BC0304"/>
    <w:rsid w:val="00BC1112"/>
    <w:rsid w:val="00BC195E"/>
    <w:rsid w:val="00BC2FFA"/>
    <w:rsid w:val="00BC3A3D"/>
    <w:rsid w:val="00BC4CF8"/>
    <w:rsid w:val="00BC4DDB"/>
    <w:rsid w:val="00BC6AF2"/>
    <w:rsid w:val="00BC6D26"/>
    <w:rsid w:val="00BC7423"/>
    <w:rsid w:val="00BC7FB0"/>
    <w:rsid w:val="00BD075F"/>
    <w:rsid w:val="00BD246A"/>
    <w:rsid w:val="00BD255C"/>
    <w:rsid w:val="00BD3076"/>
    <w:rsid w:val="00BD34DC"/>
    <w:rsid w:val="00BD3652"/>
    <w:rsid w:val="00BD439A"/>
    <w:rsid w:val="00BD567B"/>
    <w:rsid w:val="00BD73D5"/>
    <w:rsid w:val="00BD748B"/>
    <w:rsid w:val="00BD79A3"/>
    <w:rsid w:val="00BD7A5C"/>
    <w:rsid w:val="00BD7BDB"/>
    <w:rsid w:val="00BE0807"/>
    <w:rsid w:val="00BE0880"/>
    <w:rsid w:val="00BE1F3A"/>
    <w:rsid w:val="00BE4B26"/>
    <w:rsid w:val="00BE5551"/>
    <w:rsid w:val="00BE5E81"/>
    <w:rsid w:val="00BE62C9"/>
    <w:rsid w:val="00BE6D24"/>
    <w:rsid w:val="00BE6E67"/>
    <w:rsid w:val="00BE70E0"/>
    <w:rsid w:val="00BF175C"/>
    <w:rsid w:val="00BF2FD2"/>
    <w:rsid w:val="00BF4CEC"/>
    <w:rsid w:val="00BF7242"/>
    <w:rsid w:val="00BF74D1"/>
    <w:rsid w:val="00BF7A66"/>
    <w:rsid w:val="00C007C8"/>
    <w:rsid w:val="00C02153"/>
    <w:rsid w:val="00C02306"/>
    <w:rsid w:val="00C02E49"/>
    <w:rsid w:val="00C033C9"/>
    <w:rsid w:val="00C04E1D"/>
    <w:rsid w:val="00C06155"/>
    <w:rsid w:val="00C06994"/>
    <w:rsid w:val="00C1251B"/>
    <w:rsid w:val="00C1264B"/>
    <w:rsid w:val="00C145FC"/>
    <w:rsid w:val="00C15A0C"/>
    <w:rsid w:val="00C1625F"/>
    <w:rsid w:val="00C16629"/>
    <w:rsid w:val="00C17640"/>
    <w:rsid w:val="00C17941"/>
    <w:rsid w:val="00C195B4"/>
    <w:rsid w:val="00C2036D"/>
    <w:rsid w:val="00C20CC8"/>
    <w:rsid w:val="00C21C50"/>
    <w:rsid w:val="00C22817"/>
    <w:rsid w:val="00C23BC6"/>
    <w:rsid w:val="00C23FE7"/>
    <w:rsid w:val="00C246A3"/>
    <w:rsid w:val="00C24840"/>
    <w:rsid w:val="00C24EC2"/>
    <w:rsid w:val="00C308FA"/>
    <w:rsid w:val="00C30918"/>
    <w:rsid w:val="00C31591"/>
    <w:rsid w:val="00C32453"/>
    <w:rsid w:val="00C32748"/>
    <w:rsid w:val="00C32CBE"/>
    <w:rsid w:val="00C35FBE"/>
    <w:rsid w:val="00C37191"/>
    <w:rsid w:val="00C37C44"/>
    <w:rsid w:val="00C40647"/>
    <w:rsid w:val="00C41285"/>
    <w:rsid w:val="00C41A22"/>
    <w:rsid w:val="00C41BE0"/>
    <w:rsid w:val="00C435A8"/>
    <w:rsid w:val="00C4530D"/>
    <w:rsid w:val="00C50D96"/>
    <w:rsid w:val="00C51661"/>
    <w:rsid w:val="00C51B91"/>
    <w:rsid w:val="00C53E6F"/>
    <w:rsid w:val="00C556DF"/>
    <w:rsid w:val="00C571B6"/>
    <w:rsid w:val="00C604A1"/>
    <w:rsid w:val="00C61442"/>
    <w:rsid w:val="00C615F9"/>
    <w:rsid w:val="00C62DD5"/>
    <w:rsid w:val="00C65212"/>
    <w:rsid w:val="00C67CE2"/>
    <w:rsid w:val="00C703A6"/>
    <w:rsid w:val="00C708BC"/>
    <w:rsid w:val="00C7280D"/>
    <w:rsid w:val="00C72850"/>
    <w:rsid w:val="00C741A4"/>
    <w:rsid w:val="00C743B6"/>
    <w:rsid w:val="00C75280"/>
    <w:rsid w:val="00C83181"/>
    <w:rsid w:val="00C8480C"/>
    <w:rsid w:val="00C855E5"/>
    <w:rsid w:val="00C8709B"/>
    <w:rsid w:val="00C87660"/>
    <w:rsid w:val="00C90CDE"/>
    <w:rsid w:val="00C90E9B"/>
    <w:rsid w:val="00C91D38"/>
    <w:rsid w:val="00C9241F"/>
    <w:rsid w:val="00C93560"/>
    <w:rsid w:val="00C94380"/>
    <w:rsid w:val="00C95969"/>
    <w:rsid w:val="00C95CD7"/>
    <w:rsid w:val="00CA343B"/>
    <w:rsid w:val="00CA3EC8"/>
    <w:rsid w:val="00CA3FC9"/>
    <w:rsid w:val="00CA64FE"/>
    <w:rsid w:val="00CA6CE1"/>
    <w:rsid w:val="00CB0148"/>
    <w:rsid w:val="00CB0DE9"/>
    <w:rsid w:val="00CB24FE"/>
    <w:rsid w:val="00CB2B78"/>
    <w:rsid w:val="00CB4EFF"/>
    <w:rsid w:val="00CB52D4"/>
    <w:rsid w:val="00CB59AE"/>
    <w:rsid w:val="00CB640D"/>
    <w:rsid w:val="00CB653F"/>
    <w:rsid w:val="00CC1D00"/>
    <w:rsid w:val="00CC24B4"/>
    <w:rsid w:val="00CC2A48"/>
    <w:rsid w:val="00CC5010"/>
    <w:rsid w:val="00CC6CE3"/>
    <w:rsid w:val="00CC78E0"/>
    <w:rsid w:val="00CD001F"/>
    <w:rsid w:val="00CD16C5"/>
    <w:rsid w:val="00CD397B"/>
    <w:rsid w:val="00CD506E"/>
    <w:rsid w:val="00CD680A"/>
    <w:rsid w:val="00CD6BCB"/>
    <w:rsid w:val="00CD7605"/>
    <w:rsid w:val="00CE09B0"/>
    <w:rsid w:val="00CE0C47"/>
    <w:rsid w:val="00CE229B"/>
    <w:rsid w:val="00CE4E17"/>
    <w:rsid w:val="00CE53BF"/>
    <w:rsid w:val="00CF19ED"/>
    <w:rsid w:val="00CF2BD5"/>
    <w:rsid w:val="00CF3C07"/>
    <w:rsid w:val="00CF41ED"/>
    <w:rsid w:val="00CF58F2"/>
    <w:rsid w:val="00CF58F8"/>
    <w:rsid w:val="00CF5A89"/>
    <w:rsid w:val="00CF6971"/>
    <w:rsid w:val="00CF724F"/>
    <w:rsid w:val="00CF7670"/>
    <w:rsid w:val="00CF7C1E"/>
    <w:rsid w:val="00D00B3B"/>
    <w:rsid w:val="00D01489"/>
    <w:rsid w:val="00D028F9"/>
    <w:rsid w:val="00D02C2C"/>
    <w:rsid w:val="00D02CAC"/>
    <w:rsid w:val="00D04EF7"/>
    <w:rsid w:val="00D10E6E"/>
    <w:rsid w:val="00D119F1"/>
    <w:rsid w:val="00D11E76"/>
    <w:rsid w:val="00D12726"/>
    <w:rsid w:val="00D15347"/>
    <w:rsid w:val="00D157D0"/>
    <w:rsid w:val="00D15AE8"/>
    <w:rsid w:val="00D179EC"/>
    <w:rsid w:val="00D21041"/>
    <w:rsid w:val="00D21ACB"/>
    <w:rsid w:val="00D23113"/>
    <w:rsid w:val="00D23900"/>
    <w:rsid w:val="00D23CAE"/>
    <w:rsid w:val="00D23F4F"/>
    <w:rsid w:val="00D24B6C"/>
    <w:rsid w:val="00D25657"/>
    <w:rsid w:val="00D269B9"/>
    <w:rsid w:val="00D26C72"/>
    <w:rsid w:val="00D273BC"/>
    <w:rsid w:val="00D27B64"/>
    <w:rsid w:val="00D309A9"/>
    <w:rsid w:val="00D317A1"/>
    <w:rsid w:val="00D31819"/>
    <w:rsid w:val="00D31F6E"/>
    <w:rsid w:val="00D321C7"/>
    <w:rsid w:val="00D336DB"/>
    <w:rsid w:val="00D33D62"/>
    <w:rsid w:val="00D355AE"/>
    <w:rsid w:val="00D36018"/>
    <w:rsid w:val="00D36F9D"/>
    <w:rsid w:val="00D371C2"/>
    <w:rsid w:val="00D37DAE"/>
    <w:rsid w:val="00D410DC"/>
    <w:rsid w:val="00D414BD"/>
    <w:rsid w:val="00D4212C"/>
    <w:rsid w:val="00D44D98"/>
    <w:rsid w:val="00D46E81"/>
    <w:rsid w:val="00D51A35"/>
    <w:rsid w:val="00D52619"/>
    <w:rsid w:val="00D538D1"/>
    <w:rsid w:val="00D53C1E"/>
    <w:rsid w:val="00D54874"/>
    <w:rsid w:val="00D561F6"/>
    <w:rsid w:val="00D56AF7"/>
    <w:rsid w:val="00D56DA8"/>
    <w:rsid w:val="00D610EC"/>
    <w:rsid w:val="00D61991"/>
    <w:rsid w:val="00D619B6"/>
    <w:rsid w:val="00D619E8"/>
    <w:rsid w:val="00D631AF"/>
    <w:rsid w:val="00D63629"/>
    <w:rsid w:val="00D63709"/>
    <w:rsid w:val="00D64F39"/>
    <w:rsid w:val="00D65F34"/>
    <w:rsid w:val="00D66014"/>
    <w:rsid w:val="00D6766A"/>
    <w:rsid w:val="00D67B20"/>
    <w:rsid w:val="00D73D3D"/>
    <w:rsid w:val="00D75368"/>
    <w:rsid w:val="00D76412"/>
    <w:rsid w:val="00D77BAC"/>
    <w:rsid w:val="00D810E1"/>
    <w:rsid w:val="00D81434"/>
    <w:rsid w:val="00D81FF1"/>
    <w:rsid w:val="00D822F8"/>
    <w:rsid w:val="00D8231D"/>
    <w:rsid w:val="00D828EC"/>
    <w:rsid w:val="00D83DEA"/>
    <w:rsid w:val="00D8460C"/>
    <w:rsid w:val="00D862ED"/>
    <w:rsid w:val="00D90EF2"/>
    <w:rsid w:val="00D915B3"/>
    <w:rsid w:val="00D91686"/>
    <w:rsid w:val="00D92D1E"/>
    <w:rsid w:val="00D93B1C"/>
    <w:rsid w:val="00D93E80"/>
    <w:rsid w:val="00D94304"/>
    <w:rsid w:val="00D95F24"/>
    <w:rsid w:val="00D96680"/>
    <w:rsid w:val="00D97769"/>
    <w:rsid w:val="00DA0474"/>
    <w:rsid w:val="00DA11C1"/>
    <w:rsid w:val="00DA1E16"/>
    <w:rsid w:val="00DA3B89"/>
    <w:rsid w:val="00DA3E09"/>
    <w:rsid w:val="00DA4A7E"/>
    <w:rsid w:val="00DA5E53"/>
    <w:rsid w:val="00DA64C2"/>
    <w:rsid w:val="00DB0CA3"/>
    <w:rsid w:val="00DB2B17"/>
    <w:rsid w:val="00DB30B8"/>
    <w:rsid w:val="00DB64EB"/>
    <w:rsid w:val="00DB70C9"/>
    <w:rsid w:val="00DC3798"/>
    <w:rsid w:val="00DC3FDA"/>
    <w:rsid w:val="00DC41E0"/>
    <w:rsid w:val="00DC77C2"/>
    <w:rsid w:val="00DD2D69"/>
    <w:rsid w:val="00DD37B5"/>
    <w:rsid w:val="00DD48E0"/>
    <w:rsid w:val="00DD5D3F"/>
    <w:rsid w:val="00DD6B78"/>
    <w:rsid w:val="00DE013B"/>
    <w:rsid w:val="00DE0D1D"/>
    <w:rsid w:val="00DE1AD1"/>
    <w:rsid w:val="00DE1CF2"/>
    <w:rsid w:val="00DE1D43"/>
    <w:rsid w:val="00DE1D7A"/>
    <w:rsid w:val="00DE5256"/>
    <w:rsid w:val="00DE5376"/>
    <w:rsid w:val="00DE682F"/>
    <w:rsid w:val="00DE7514"/>
    <w:rsid w:val="00DF3198"/>
    <w:rsid w:val="00DF35C1"/>
    <w:rsid w:val="00DF4353"/>
    <w:rsid w:val="00DF5D0F"/>
    <w:rsid w:val="00DF6911"/>
    <w:rsid w:val="00DF6AF6"/>
    <w:rsid w:val="00DF754E"/>
    <w:rsid w:val="00DF7A0A"/>
    <w:rsid w:val="00E0008A"/>
    <w:rsid w:val="00E00D0A"/>
    <w:rsid w:val="00E00FEF"/>
    <w:rsid w:val="00E01439"/>
    <w:rsid w:val="00E014C8"/>
    <w:rsid w:val="00E01A21"/>
    <w:rsid w:val="00E01EEE"/>
    <w:rsid w:val="00E01EF3"/>
    <w:rsid w:val="00E02E80"/>
    <w:rsid w:val="00E032BF"/>
    <w:rsid w:val="00E03965"/>
    <w:rsid w:val="00E03EB9"/>
    <w:rsid w:val="00E05946"/>
    <w:rsid w:val="00E05CA8"/>
    <w:rsid w:val="00E067D1"/>
    <w:rsid w:val="00E073A9"/>
    <w:rsid w:val="00E07764"/>
    <w:rsid w:val="00E07A34"/>
    <w:rsid w:val="00E07C98"/>
    <w:rsid w:val="00E14319"/>
    <w:rsid w:val="00E1443A"/>
    <w:rsid w:val="00E14B56"/>
    <w:rsid w:val="00E1796C"/>
    <w:rsid w:val="00E17B1B"/>
    <w:rsid w:val="00E17E1A"/>
    <w:rsid w:val="00E20677"/>
    <w:rsid w:val="00E208A7"/>
    <w:rsid w:val="00E218EB"/>
    <w:rsid w:val="00E227A8"/>
    <w:rsid w:val="00E240FC"/>
    <w:rsid w:val="00E24CAB"/>
    <w:rsid w:val="00E24DCC"/>
    <w:rsid w:val="00E256A2"/>
    <w:rsid w:val="00E274B4"/>
    <w:rsid w:val="00E310E6"/>
    <w:rsid w:val="00E315B1"/>
    <w:rsid w:val="00E337EF"/>
    <w:rsid w:val="00E33EA4"/>
    <w:rsid w:val="00E355F8"/>
    <w:rsid w:val="00E3669C"/>
    <w:rsid w:val="00E370B1"/>
    <w:rsid w:val="00E375F8"/>
    <w:rsid w:val="00E37C08"/>
    <w:rsid w:val="00E40B49"/>
    <w:rsid w:val="00E41CF6"/>
    <w:rsid w:val="00E4312F"/>
    <w:rsid w:val="00E46B5F"/>
    <w:rsid w:val="00E47CB6"/>
    <w:rsid w:val="00E47E40"/>
    <w:rsid w:val="00E510E4"/>
    <w:rsid w:val="00E524C1"/>
    <w:rsid w:val="00E537E4"/>
    <w:rsid w:val="00E54930"/>
    <w:rsid w:val="00E57273"/>
    <w:rsid w:val="00E606D4"/>
    <w:rsid w:val="00E61B2A"/>
    <w:rsid w:val="00E6399E"/>
    <w:rsid w:val="00E63C11"/>
    <w:rsid w:val="00E63C5E"/>
    <w:rsid w:val="00E659AC"/>
    <w:rsid w:val="00E65A11"/>
    <w:rsid w:val="00E661E4"/>
    <w:rsid w:val="00E66C6E"/>
    <w:rsid w:val="00E71847"/>
    <w:rsid w:val="00E7219E"/>
    <w:rsid w:val="00E72B3D"/>
    <w:rsid w:val="00E72C01"/>
    <w:rsid w:val="00E73E9A"/>
    <w:rsid w:val="00E74A6B"/>
    <w:rsid w:val="00E75887"/>
    <w:rsid w:val="00E76BEC"/>
    <w:rsid w:val="00E77409"/>
    <w:rsid w:val="00E8184B"/>
    <w:rsid w:val="00E82A2D"/>
    <w:rsid w:val="00E84BF7"/>
    <w:rsid w:val="00E85395"/>
    <w:rsid w:val="00E855A6"/>
    <w:rsid w:val="00E855CE"/>
    <w:rsid w:val="00E85ABC"/>
    <w:rsid w:val="00E85B3D"/>
    <w:rsid w:val="00E8675B"/>
    <w:rsid w:val="00E87F9B"/>
    <w:rsid w:val="00E90F23"/>
    <w:rsid w:val="00E91CAA"/>
    <w:rsid w:val="00E92E17"/>
    <w:rsid w:val="00E93BC6"/>
    <w:rsid w:val="00E9566B"/>
    <w:rsid w:val="00E95927"/>
    <w:rsid w:val="00E960AB"/>
    <w:rsid w:val="00E96418"/>
    <w:rsid w:val="00E96E0C"/>
    <w:rsid w:val="00E97AE6"/>
    <w:rsid w:val="00EA0F11"/>
    <w:rsid w:val="00EA1593"/>
    <w:rsid w:val="00EA2900"/>
    <w:rsid w:val="00EA2C60"/>
    <w:rsid w:val="00EA3731"/>
    <w:rsid w:val="00EA51D9"/>
    <w:rsid w:val="00EA52E4"/>
    <w:rsid w:val="00EA599E"/>
    <w:rsid w:val="00EA6351"/>
    <w:rsid w:val="00EA78F2"/>
    <w:rsid w:val="00EA7B74"/>
    <w:rsid w:val="00EB03AC"/>
    <w:rsid w:val="00EB0CD1"/>
    <w:rsid w:val="00EB38B0"/>
    <w:rsid w:val="00EB535B"/>
    <w:rsid w:val="00EC0692"/>
    <w:rsid w:val="00EC0905"/>
    <w:rsid w:val="00EC0942"/>
    <w:rsid w:val="00EC0ED0"/>
    <w:rsid w:val="00EC421E"/>
    <w:rsid w:val="00EC4BE3"/>
    <w:rsid w:val="00ED21B2"/>
    <w:rsid w:val="00ED522B"/>
    <w:rsid w:val="00ED5579"/>
    <w:rsid w:val="00ED5C3E"/>
    <w:rsid w:val="00ED675A"/>
    <w:rsid w:val="00ED6787"/>
    <w:rsid w:val="00ED7444"/>
    <w:rsid w:val="00EE03A8"/>
    <w:rsid w:val="00EE123F"/>
    <w:rsid w:val="00EE150E"/>
    <w:rsid w:val="00EE193F"/>
    <w:rsid w:val="00EE20B0"/>
    <w:rsid w:val="00EE2F7E"/>
    <w:rsid w:val="00EE38E6"/>
    <w:rsid w:val="00EE622B"/>
    <w:rsid w:val="00EE6B5D"/>
    <w:rsid w:val="00EE7260"/>
    <w:rsid w:val="00EF006C"/>
    <w:rsid w:val="00EF04CA"/>
    <w:rsid w:val="00EF1093"/>
    <w:rsid w:val="00EF174D"/>
    <w:rsid w:val="00EF2F66"/>
    <w:rsid w:val="00EF4296"/>
    <w:rsid w:val="00EF5448"/>
    <w:rsid w:val="00F006E1"/>
    <w:rsid w:val="00F00E5B"/>
    <w:rsid w:val="00F01114"/>
    <w:rsid w:val="00F01252"/>
    <w:rsid w:val="00F01E0A"/>
    <w:rsid w:val="00F02973"/>
    <w:rsid w:val="00F02B7F"/>
    <w:rsid w:val="00F0436C"/>
    <w:rsid w:val="00F06161"/>
    <w:rsid w:val="00F06A17"/>
    <w:rsid w:val="00F06E7C"/>
    <w:rsid w:val="00F071F0"/>
    <w:rsid w:val="00F07583"/>
    <w:rsid w:val="00F10E63"/>
    <w:rsid w:val="00F11005"/>
    <w:rsid w:val="00F130AC"/>
    <w:rsid w:val="00F1388D"/>
    <w:rsid w:val="00F14045"/>
    <w:rsid w:val="00F1429D"/>
    <w:rsid w:val="00F158D2"/>
    <w:rsid w:val="00F1591D"/>
    <w:rsid w:val="00F15B01"/>
    <w:rsid w:val="00F16D11"/>
    <w:rsid w:val="00F16EA3"/>
    <w:rsid w:val="00F217DD"/>
    <w:rsid w:val="00F21B57"/>
    <w:rsid w:val="00F21FFF"/>
    <w:rsid w:val="00F2226E"/>
    <w:rsid w:val="00F238A4"/>
    <w:rsid w:val="00F238C3"/>
    <w:rsid w:val="00F23B7D"/>
    <w:rsid w:val="00F24A15"/>
    <w:rsid w:val="00F25469"/>
    <w:rsid w:val="00F26779"/>
    <w:rsid w:val="00F27AE0"/>
    <w:rsid w:val="00F31A02"/>
    <w:rsid w:val="00F33C65"/>
    <w:rsid w:val="00F341A2"/>
    <w:rsid w:val="00F36C99"/>
    <w:rsid w:val="00F3712B"/>
    <w:rsid w:val="00F4033A"/>
    <w:rsid w:val="00F40B7E"/>
    <w:rsid w:val="00F418A3"/>
    <w:rsid w:val="00F422A9"/>
    <w:rsid w:val="00F4230F"/>
    <w:rsid w:val="00F4302C"/>
    <w:rsid w:val="00F4427D"/>
    <w:rsid w:val="00F45FF7"/>
    <w:rsid w:val="00F465F2"/>
    <w:rsid w:val="00F468C3"/>
    <w:rsid w:val="00F5081B"/>
    <w:rsid w:val="00F524B4"/>
    <w:rsid w:val="00F53810"/>
    <w:rsid w:val="00F54B00"/>
    <w:rsid w:val="00F572B9"/>
    <w:rsid w:val="00F578B9"/>
    <w:rsid w:val="00F60959"/>
    <w:rsid w:val="00F60B79"/>
    <w:rsid w:val="00F6418C"/>
    <w:rsid w:val="00F6528A"/>
    <w:rsid w:val="00F661E5"/>
    <w:rsid w:val="00F66411"/>
    <w:rsid w:val="00F6651A"/>
    <w:rsid w:val="00F66B0F"/>
    <w:rsid w:val="00F70357"/>
    <w:rsid w:val="00F70366"/>
    <w:rsid w:val="00F709A3"/>
    <w:rsid w:val="00F71BAA"/>
    <w:rsid w:val="00F72A1B"/>
    <w:rsid w:val="00F76A2F"/>
    <w:rsid w:val="00F77540"/>
    <w:rsid w:val="00F77849"/>
    <w:rsid w:val="00F77B9D"/>
    <w:rsid w:val="00F80E5E"/>
    <w:rsid w:val="00F81D1D"/>
    <w:rsid w:val="00F827A2"/>
    <w:rsid w:val="00F82E61"/>
    <w:rsid w:val="00F83EC9"/>
    <w:rsid w:val="00F845B8"/>
    <w:rsid w:val="00F8652F"/>
    <w:rsid w:val="00F86EE6"/>
    <w:rsid w:val="00F87223"/>
    <w:rsid w:val="00F920AE"/>
    <w:rsid w:val="00F94DC9"/>
    <w:rsid w:val="00F97533"/>
    <w:rsid w:val="00F97DE6"/>
    <w:rsid w:val="00FA01FC"/>
    <w:rsid w:val="00FA1210"/>
    <w:rsid w:val="00FA14AE"/>
    <w:rsid w:val="00FA2B88"/>
    <w:rsid w:val="00FA318D"/>
    <w:rsid w:val="00FA4C2A"/>
    <w:rsid w:val="00FA7813"/>
    <w:rsid w:val="00FB1EF8"/>
    <w:rsid w:val="00FB2075"/>
    <w:rsid w:val="00FB31DC"/>
    <w:rsid w:val="00FB325B"/>
    <w:rsid w:val="00FB35EB"/>
    <w:rsid w:val="00FB365C"/>
    <w:rsid w:val="00FB418A"/>
    <w:rsid w:val="00FB4E33"/>
    <w:rsid w:val="00FB5EA2"/>
    <w:rsid w:val="00FB6244"/>
    <w:rsid w:val="00FB7192"/>
    <w:rsid w:val="00FB7B3E"/>
    <w:rsid w:val="00FB7D75"/>
    <w:rsid w:val="00FC1808"/>
    <w:rsid w:val="00FC1FDE"/>
    <w:rsid w:val="00FC2DEE"/>
    <w:rsid w:val="00FC35F6"/>
    <w:rsid w:val="00FC3BD5"/>
    <w:rsid w:val="00FC4005"/>
    <w:rsid w:val="00FC4943"/>
    <w:rsid w:val="00FC53B0"/>
    <w:rsid w:val="00FC567B"/>
    <w:rsid w:val="00FC5AAE"/>
    <w:rsid w:val="00FC5CB3"/>
    <w:rsid w:val="00FC6E76"/>
    <w:rsid w:val="00FC75BE"/>
    <w:rsid w:val="00FC7A38"/>
    <w:rsid w:val="00FC7F88"/>
    <w:rsid w:val="00FD0E1C"/>
    <w:rsid w:val="00FD40D7"/>
    <w:rsid w:val="00FD50DA"/>
    <w:rsid w:val="00FD523A"/>
    <w:rsid w:val="00FD5620"/>
    <w:rsid w:val="00FD5893"/>
    <w:rsid w:val="00FD7489"/>
    <w:rsid w:val="00FE1328"/>
    <w:rsid w:val="00FE28EB"/>
    <w:rsid w:val="00FE5C98"/>
    <w:rsid w:val="00FE6B00"/>
    <w:rsid w:val="00FF118C"/>
    <w:rsid w:val="00FF1F99"/>
    <w:rsid w:val="00FF3CDD"/>
    <w:rsid w:val="00FF3DE2"/>
    <w:rsid w:val="00FF4167"/>
    <w:rsid w:val="00FF4F59"/>
    <w:rsid w:val="00FF5958"/>
    <w:rsid w:val="00FF59DB"/>
    <w:rsid w:val="00FF6F9D"/>
    <w:rsid w:val="00FF7C69"/>
    <w:rsid w:val="013094CD"/>
    <w:rsid w:val="013AB7FA"/>
    <w:rsid w:val="0156700D"/>
    <w:rsid w:val="015ECCD2"/>
    <w:rsid w:val="0167B57C"/>
    <w:rsid w:val="01781B72"/>
    <w:rsid w:val="01DA96B8"/>
    <w:rsid w:val="01DF2A82"/>
    <w:rsid w:val="020EB7BA"/>
    <w:rsid w:val="0218BDEC"/>
    <w:rsid w:val="021EFAEB"/>
    <w:rsid w:val="0229B495"/>
    <w:rsid w:val="022DE375"/>
    <w:rsid w:val="0233FF00"/>
    <w:rsid w:val="02873C69"/>
    <w:rsid w:val="02D323C4"/>
    <w:rsid w:val="02FBC6E0"/>
    <w:rsid w:val="0320DC1F"/>
    <w:rsid w:val="03939AD9"/>
    <w:rsid w:val="03A7F3C2"/>
    <w:rsid w:val="03B380D1"/>
    <w:rsid w:val="03CB2322"/>
    <w:rsid w:val="03F8D1CF"/>
    <w:rsid w:val="040314E4"/>
    <w:rsid w:val="040D172E"/>
    <w:rsid w:val="042E2C16"/>
    <w:rsid w:val="043259FB"/>
    <w:rsid w:val="0474B69C"/>
    <w:rsid w:val="047C0BAF"/>
    <w:rsid w:val="0489BAB1"/>
    <w:rsid w:val="048A83FF"/>
    <w:rsid w:val="049D40CA"/>
    <w:rsid w:val="04A701E2"/>
    <w:rsid w:val="04BC38C8"/>
    <w:rsid w:val="04DB6D12"/>
    <w:rsid w:val="05078A56"/>
    <w:rsid w:val="0514029E"/>
    <w:rsid w:val="054EEC8B"/>
    <w:rsid w:val="0574D3E2"/>
    <w:rsid w:val="057A793B"/>
    <w:rsid w:val="0589C04D"/>
    <w:rsid w:val="05A7A98E"/>
    <w:rsid w:val="05C5361F"/>
    <w:rsid w:val="05E7ACC8"/>
    <w:rsid w:val="05EC0D7E"/>
    <w:rsid w:val="06173A00"/>
    <w:rsid w:val="06297B8E"/>
    <w:rsid w:val="0641EBF5"/>
    <w:rsid w:val="06443782"/>
    <w:rsid w:val="0655BEC3"/>
    <w:rsid w:val="06609C3D"/>
    <w:rsid w:val="0685AD34"/>
    <w:rsid w:val="06A43266"/>
    <w:rsid w:val="06A5ED3B"/>
    <w:rsid w:val="06ADA377"/>
    <w:rsid w:val="06B10C87"/>
    <w:rsid w:val="06C29D1E"/>
    <w:rsid w:val="06D92D18"/>
    <w:rsid w:val="0722CE27"/>
    <w:rsid w:val="0736D61D"/>
    <w:rsid w:val="073708EE"/>
    <w:rsid w:val="0754501F"/>
    <w:rsid w:val="0774F5F2"/>
    <w:rsid w:val="07811AD0"/>
    <w:rsid w:val="079BD184"/>
    <w:rsid w:val="07AE1852"/>
    <w:rsid w:val="07AFCD4F"/>
    <w:rsid w:val="07B10DAA"/>
    <w:rsid w:val="07C0EB39"/>
    <w:rsid w:val="07D4C159"/>
    <w:rsid w:val="07E2DF9A"/>
    <w:rsid w:val="07E60FF2"/>
    <w:rsid w:val="07E826A0"/>
    <w:rsid w:val="07EE4E5D"/>
    <w:rsid w:val="080614F9"/>
    <w:rsid w:val="0832DFAA"/>
    <w:rsid w:val="08568FDB"/>
    <w:rsid w:val="085754B0"/>
    <w:rsid w:val="087F914E"/>
    <w:rsid w:val="08877A5B"/>
    <w:rsid w:val="08C1F887"/>
    <w:rsid w:val="0906ADBE"/>
    <w:rsid w:val="092B31AB"/>
    <w:rsid w:val="094035C0"/>
    <w:rsid w:val="09582F2D"/>
    <w:rsid w:val="0966DEC7"/>
    <w:rsid w:val="0977BF8F"/>
    <w:rsid w:val="09A63884"/>
    <w:rsid w:val="09F4BD21"/>
    <w:rsid w:val="09F7B279"/>
    <w:rsid w:val="09F95B40"/>
    <w:rsid w:val="0A08E01B"/>
    <w:rsid w:val="0A0E5869"/>
    <w:rsid w:val="0A439FF3"/>
    <w:rsid w:val="0A462FA9"/>
    <w:rsid w:val="0A46627A"/>
    <w:rsid w:val="0A4C286F"/>
    <w:rsid w:val="0A5618CB"/>
    <w:rsid w:val="0A67084D"/>
    <w:rsid w:val="0A6CD5E2"/>
    <w:rsid w:val="0A75EFB2"/>
    <w:rsid w:val="0A847C5B"/>
    <w:rsid w:val="0A8B8C3A"/>
    <w:rsid w:val="0AAA5253"/>
    <w:rsid w:val="0ABD20C1"/>
    <w:rsid w:val="0B141CD0"/>
    <w:rsid w:val="0B2C857C"/>
    <w:rsid w:val="0B34C898"/>
    <w:rsid w:val="0B379D90"/>
    <w:rsid w:val="0B968D62"/>
    <w:rsid w:val="0BB40AE2"/>
    <w:rsid w:val="0BBA3200"/>
    <w:rsid w:val="0BBBD02F"/>
    <w:rsid w:val="0BD5F4AB"/>
    <w:rsid w:val="0BE68D72"/>
    <w:rsid w:val="0BF5105A"/>
    <w:rsid w:val="0C25FF53"/>
    <w:rsid w:val="0C3016ED"/>
    <w:rsid w:val="0C354C84"/>
    <w:rsid w:val="0C357044"/>
    <w:rsid w:val="0C3C38D3"/>
    <w:rsid w:val="0C4D36E0"/>
    <w:rsid w:val="0C538D3C"/>
    <w:rsid w:val="0C601326"/>
    <w:rsid w:val="0C81C280"/>
    <w:rsid w:val="0CA80B3E"/>
    <w:rsid w:val="0CB099FF"/>
    <w:rsid w:val="0CBA379C"/>
    <w:rsid w:val="0CC4242F"/>
    <w:rsid w:val="0CC4F146"/>
    <w:rsid w:val="0CEE3022"/>
    <w:rsid w:val="0D06B66F"/>
    <w:rsid w:val="0D1B87B3"/>
    <w:rsid w:val="0D35B6C7"/>
    <w:rsid w:val="0D664119"/>
    <w:rsid w:val="0D9C64AE"/>
    <w:rsid w:val="0DA5A862"/>
    <w:rsid w:val="0DDA9E02"/>
    <w:rsid w:val="0DF19A55"/>
    <w:rsid w:val="0E26A822"/>
    <w:rsid w:val="0E68BD58"/>
    <w:rsid w:val="0EABA24B"/>
    <w:rsid w:val="0EADD524"/>
    <w:rsid w:val="0EE00073"/>
    <w:rsid w:val="0F0F8932"/>
    <w:rsid w:val="0F1218E8"/>
    <w:rsid w:val="0F1A85F7"/>
    <w:rsid w:val="0F1DD548"/>
    <w:rsid w:val="0F222948"/>
    <w:rsid w:val="0F3574A2"/>
    <w:rsid w:val="0F3F493B"/>
    <w:rsid w:val="0F9A1D99"/>
    <w:rsid w:val="0FB39631"/>
    <w:rsid w:val="0FF164D0"/>
    <w:rsid w:val="10007F06"/>
    <w:rsid w:val="100B6C31"/>
    <w:rsid w:val="102DAF59"/>
    <w:rsid w:val="1045B6DC"/>
    <w:rsid w:val="10C4EB10"/>
    <w:rsid w:val="10E96016"/>
    <w:rsid w:val="10FC002C"/>
    <w:rsid w:val="11018D04"/>
    <w:rsid w:val="1111A74C"/>
    <w:rsid w:val="11162AC7"/>
    <w:rsid w:val="114BE396"/>
    <w:rsid w:val="11556F4B"/>
    <w:rsid w:val="1172B72C"/>
    <w:rsid w:val="1185BB39"/>
    <w:rsid w:val="11B02905"/>
    <w:rsid w:val="11B531D3"/>
    <w:rsid w:val="11BA6EF7"/>
    <w:rsid w:val="11D2459F"/>
    <w:rsid w:val="11F42E6D"/>
    <w:rsid w:val="1212B39F"/>
    <w:rsid w:val="1217D30B"/>
    <w:rsid w:val="121C8A52"/>
    <w:rsid w:val="123D2324"/>
    <w:rsid w:val="124A03ED"/>
    <w:rsid w:val="1257CEFE"/>
    <w:rsid w:val="125D1A2E"/>
    <w:rsid w:val="12A5E436"/>
    <w:rsid w:val="12AD44DC"/>
    <w:rsid w:val="12C2D5D1"/>
    <w:rsid w:val="12D8083E"/>
    <w:rsid w:val="12DA26DF"/>
    <w:rsid w:val="12E93353"/>
    <w:rsid w:val="1304E3FD"/>
    <w:rsid w:val="1316F290"/>
    <w:rsid w:val="131FC1B4"/>
    <w:rsid w:val="13294B4E"/>
    <w:rsid w:val="13410C9E"/>
    <w:rsid w:val="134C1EF2"/>
    <w:rsid w:val="134F4EEC"/>
    <w:rsid w:val="135F921D"/>
    <w:rsid w:val="13622889"/>
    <w:rsid w:val="13645301"/>
    <w:rsid w:val="1371D3AB"/>
    <w:rsid w:val="13997FEB"/>
    <w:rsid w:val="139E3AB0"/>
    <w:rsid w:val="13BF19F9"/>
    <w:rsid w:val="13E3319F"/>
    <w:rsid w:val="1428FC74"/>
    <w:rsid w:val="1448405C"/>
    <w:rsid w:val="145E6FDC"/>
    <w:rsid w:val="148BAA2F"/>
    <w:rsid w:val="148FC701"/>
    <w:rsid w:val="14DEDCA4"/>
    <w:rsid w:val="14E76520"/>
    <w:rsid w:val="1504C5FA"/>
    <w:rsid w:val="150E9CAD"/>
    <w:rsid w:val="1547C559"/>
    <w:rsid w:val="15666683"/>
    <w:rsid w:val="156A9F00"/>
    <w:rsid w:val="157BC153"/>
    <w:rsid w:val="15A05AAA"/>
    <w:rsid w:val="15C7C22D"/>
    <w:rsid w:val="15CE4DF2"/>
    <w:rsid w:val="15D58986"/>
    <w:rsid w:val="16035191"/>
    <w:rsid w:val="1617CCD5"/>
    <w:rsid w:val="16416147"/>
    <w:rsid w:val="16481174"/>
    <w:rsid w:val="164AAB33"/>
    <w:rsid w:val="164EE1F1"/>
    <w:rsid w:val="165F53B2"/>
    <w:rsid w:val="1666A88D"/>
    <w:rsid w:val="167C4FAD"/>
    <w:rsid w:val="167EA1FA"/>
    <w:rsid w:val="16A31700"/>
    <w:rsid w:val="16CB539E"/>
    <w:rsid w:val="16E57E39"/>
    <w:rsid w:val="16EF32D7"/>
    <w:rsid w:val="17050E9B"/>
    <w:rsid w:val="17128034"/>
    <w:rsid w:val="1722B0AA"/>
    <w:rsid w:val="172393CD"/>
    <w:rsid w:val="172D2D41"/>
    <w:rsid w:val="174475E4"/>
    <w:rsid w:val="17717366"/>
    <w:rsid w:val="1786083C"/>
    <w:rsid w:val="179E70E8"/>
    <w:rsid w:val="17B31056"/>
    <w:rsid w:val="17BD9F85"/>
    <w:rsid w:val="17E9EF7F"/>
    <w:rsid w:val="17F45759"/>
    <w:rsid w:val="18178479"/>
    <w:rsid w:val="1826C097"/>
    <w:rsid w:val="184A6FCD"/>
    <w:rsid w:val="187DF914"/>
    <w:rsid w:val="18AA4F7A"/>
    <w:rsid w:val="18E2B904"/>
    <w:rsid w:val="18E5A31A"/>
    <w:rsid w:val="18EC1FCE"/>
    <w:rsid w:val="190C92D0"/>
    <w:rsid w:val="1932B965"/>
    <w:rsid w:val="194B4A4A"/>
    <w:rsid w:val="195BB040"/>
    <w:rsid w:val="19659C23"/>
    <w:rsid w:val="1982053F"/>
    <w:rsid w:val="19843066"/>
    <w:rsid w:val="19B48C84"/>
    <w:rsid w:val="19BFD043"/>
    <w:rsid w:val="19CD2192"/>
    <w:rsid w:val="19D919BD"/>
    <w:rsid w:val="19ECA2C4"/>
    <w:rsid w:val="1A050C5B"/>
    <w:rsid w:val="1A07509D"/>
    <w:rsid w:val="1A0D4963"/>
    <w:rsid w:val="1A1AC594"/>
    <w:rsid w:val="1A472106"/>
    <w:rsid w:val="1A4F0E8C"/>
    <w:rsid w:val="1A7E0EE4"/>
    <w:rsid w:val="1A86A209"/>
    <w:rsid w:val="1A9603D8"/>
    <w:rsid w:val="1AD9DE04"/>
    <w:rsid w:val="1AE4C71E"/>
    <w:rsid w:val="1B32374D"/>
    <w:rsid w:val="1B58AA75"/>
    <w:rsid w:val="1B674A03"/>
    <w:rsid w:val="1B79F11C"/>
    <w:rsid w:val="1B9BFDC1"/>
    <w:rsid w:val="1BB8C77F"/>
    <w:rsid w:val="1BC0BAEC"/>
    <w:rsid w:val="1BC70645"/>
    <w:rsid w:val="1BDCD3DE"/>
    <w:rsid w:val="1BE8187D"/>
    <w:rsid w:val="1C063BF6"/>
    <w:rsid w:val="1C20F7EA"/>
    <w:rsid w:val="1C333978"/>
    <w:rsid w:val="1C3CB0E7"/>
    <w:rsid w:val="1C6E18CD"/>
    <w:rsid w:val="1C9CD83E"/>
    <w:rsid w:val="1CADF050"/>
    <w:rsid w:val="1CBACA71"/>
    <w:rsid w:val="1CF1DF8D"/>
    <w:rsid w:val="1CF6A4EA"/>
    <w:rsid w:val="1D40C6D8"/>
    <w:rsid w:val="1D515F9F"/>
    <w:rsid w:val="1DA5696B"/>
    <w:rsid w:val="1DE012DA"/>
    <w:rsid w:val="1DE2ABEF"/>
    <w:rsid w:val="1DF5EABB"/>
    <w:rsid w:val="1DF80C47"/>
    <w:rsid w:val="1E0D432D"/>
    <w:rsid w:val="1E1BC615"/>
    <w:rsid w:val="1E27CC50"/>
    <w:rsid w:val="1E2A996F"/>
    <w:rsid w:val="1E44310B"/>
    <w:rsid w:val="1E571F53"/>
    <w:rsid w:val="1E59FF69"/>
    <w:rsid w:val="1E61129A"/>
    <w:rsid w:val="1E67BB45"/>
    <w:rsid w:val="1E6E8249"/>
    <w:rsid w:val="1E767C51"/>
    <w:rsid w:val="1E8E42ED"/>
    <w:rsid w:val="1EA01B85"/>
    <w:rsid w:val="1EA11F33"/>
    <w:rsid w:val="1ECB50CF"/>
    <w:rsid w:val="1ED14269"/>
    <w:rsid w:val="1ED8FFD1"/>
    <w:rsid w:val="1F02717E"/>
    <w:rsid w:val="1F080124"/>
    <w:rsid w:val="1F0F2AD2"/>
    <w:rsid w:val="1F106BA8"/>
    <w:rsid w:val="1F1A9DBC"/>
    <w:rsid w:val="1F78B03A"/>
    <w:rsid w:val="1F91AD20"/>
    <w:rsid w:val="1FB602DF"/>
    <w:rsid w:val="1FD8DA7F"/>
    <w:rsid w:val="1FDA3DBC"/>
    <w:rsid w:val="1FEB1BA0"/>
    <w:rsid w:val="200179C2"/>
    <w:rsid w:val="200B9055"/>
    <w:rsid w:val="20142B76"/>
    <w:rsid w:val="203A93E8"/>
    <w:rsid w:val="20476B3B"/>
    <w:rsid w:val="20539DBC"/>
    <w:rsid w:val="2055E659"/>
    <w:rsid w:val="208CC6D1"/>
    <w:rsid w:val="20B30986"/>
    <w:rsid w:val="20DCC9B3"/>
    <w:rsid w:val="20F441CF"/>
    <w:rsid w:val="21178C5E"/>
    <w:rsid w:val="2123CA8E"/>
    <w:rsid w:val="213CCF2B"/>
    <w:rsid w:val="213D4D24"/>
    <w:rsid w:val="214C11C4"/>
    <w:rsid w:val="21564D1E"/>
    <w:rsid w:val="21570AAF"/>
    <w:rsid w:val="21714B2F"/>
    <w:rsid w:val="217DF913"/>
    <w:rsid w:val="21895D88"/>
    <w:rsid w:val="21A04B4C"/>
    <w:rsid w:val="21ADBCE5"/>
    <w:rsid w:val="21B64B80"/>
    <w:rsid w:val="21C025B1"/>
    <w:rsid w:val="21C451C3"/>
    <w:rsid w:val="21C54C37"/>
    <w:rsid w:val="21E9FD00"/>
    <w:rsid w:val="21EA937D"/>
    <w:rsid w:val="21FECE44"/>
    <w:rsid w:val="220C7D46"/>
    <w:rsid w:val="2218BB4C"/>
    <w:rsid w:val="2221DB6A"/>
    <w:rsid w:val="222BECBC"/>
    <w:rsid w:val="2256C1F9"/>
    <w:rsid w:val="22618DCF"/>
    <w:rsid w:val="229BAE7A"/>
    <w:rsid w:val="22C16C4B"/>
    <w:rsid w:val="22C41970"/>
    <w:rsid w:val="22C69A6C"/>
    <w:rsid w:val="231272B6"/>
    <w:rsid w:val="2316AD4C"/>
    <w:rsid w:val="232BC4D7"/>
    <w:rsid w:val="235CEEB3"/>
    <w:rsid w:val="2361EB5A"/>
    <w:rsid w:val="23731F7E"/>
    <w:rsid w:val="23973A0E"/>
    <w:rsid w:val="2399FC95"/>
    <w:rsid w:val="23D482ED"/>
    <w:rsid w:val="23D8A528"/>
    <w:rsid w:val="23F7F0DA"/>
    <w:rsid w:val="2400D8D4"/>
    <w:rsid w:val="240B89FD"/>
    <w:rsid w:val="2410DA4D"/>
    <w:rsid w:val="2415DCE9"/>
    <w:rsid w:val="2418A7D2"/>
    <w:rsid w:val="242F5F7F"/>
    <w:rsid w:val="24459CF2"/>
    <w:rsid w:val="246AB262"/>
    <w:rsid w:val="25194B95"/>
    <w:rsid w:val="257110F2"/>
    <w:rsid w:val="25A0DA5A"/>
    <w:rsid w:val="25CDCE7D"/>
    <w:rsid w:val="25F210B2"/>
    <w:rsid w:val="26022CA5"/>
    <w:rsid w:val="261F73D6"/>
    <w:rsid w:val="263EEAB9"/>
    <w:rsid w:val="264DAF59"/>
    <w:rsid w:val="26B6AF8D"/>
    <w:rsid w:val="26CEA8FA"/>
    <w:rsid w:val="26F31E00"/>
    <w:rsid w:val="270CDC97"/>
    <w:rsid w:val="270DA723"/>
    <w:rsid w:val="271F55B2"/>
    <w:rsid w:val="273814EF"/>
    <w:rsid w:val="273EB9A0"/>
    <w:rsid w:val="2746F391"/>
    <w:rsid w:val="27485E9B"/>
    <w:rsid w:val="27621C7B"/>
    <w:rsid w:val="277EE05C"/>
    <w:rsid w:val="277F35F2"/>
    <w:rsid w:val="27A1ED82"/>
    <w:rsid w:val="27ABDDDE"/>
    <w:rsid w:val="27BA2458"/>
    <w:rsid w:val="27C6CCA3"/>
    <w:rsid w:val="27CBE796"/>
    <w:rsid w:val="27D635C5"/>
    <w:rsid w:val="27E965FB"/>
    <w:rsid w:val="2803C316"/>
    <w:rsid w:val="280E4ECF"/>
    <w:rsid w:val="2818164E"/>
    <w:rsid w:val="282352E4"/>
    <w:rsid w:val="282742E2"/>
    <w:rsid w:val="2851305D"/>
    <w:rsid w:val="285273E1"/>
    <w:rsid w:val="286618A5"/>
    <w:rsid w:val="287DE8A0"/>
    <w:rsid w:val="28827D60"/>
    <w:rsid w:val="28B1BF5F"/>
    <w:rsid w:val="28B702C6"/>
    <w:rsid w:val="28C178FC"/>
    <w:rsid w:val="28CB64CB"/>
    <w:rsid w:val="28F6BDE2"/>
    <w:rsid w:val="292F7864"/>
    <w:rsid w:val="293E2385"/>
    <w:rsid w:val="2958B740"/>
    <w:rsid w:val="296831AF"/>
    <w:rsid w:val="297E541C"/>
    <w:rsid w:val="29964D89"/>
    <w:rsid w:val="29A7F89A"/>
    <w:rsid w:val="29B2806E"/>
    <w:rsid w:val="29E2FF2D"/>
    <w:rsid w:val="29EDC36F"/>
    <w:rsid w:val="29F80342"/>
    <w:rsid w:val="2A32BA5E"/>
    <w:rsid w:val="2A3FBCB8"/>
    <w:rsid w:val="2A5C7709"/>
    <w:rsid w:val="2A74E42E"/>
    <w:rsid w:val="2A891EF5"/>
    <w:rsid w:val="2A949487"/>
    <w:rsid w:val="2B154177"/>
    <w:rsid w:val="2B1B5E05"/>
    <w:rsid w:val="2B27E065"/>
    <w:rsid w:val="2B3375C9"/>
    <w:rsid w:val="2B40884E"/>
    <w:rsid w:val="2B4FCAE7"/>
    <w:rsid w:val="2B537AD3"/>
    <w:rsid w:val="2BBF073F"/>
    <w:rsid w:val="2C03CB5D"/>
    <w:rsid w:val="2C13CCD6"/>
    <w:rsid w:val="2C1B5F28"/>
    <w:rsid w:val="2C1BD3DB"/>
    <w:rsid w:val="2C207796"/>
    <w:rsid w:val="2C2D9A70"/>
    <w:rsid w:val="2C735BCF"/>
    <w:rsid w:val="2C78212C"/>
    <w:rsid w:val="2CAB5064"/>
    <w:rsid w:val="2CABCE5D"/>
    <w:rsid w:val="2CAD07BB"/>
    <w:rsid w:val="2CEE196C"/>
    <w:rsid w:val="2D04DC5E"/>
    <w:rsid w:val="2D95B5FA"/>
    <w:rsid w:val="2DB9A3B0"/>
    <w:rsid w:val="2DD28D3E"/>
    <w:rsid w:val="2DDB5372"/>
    <w:rsid w:val="2DFE0292"/>
    <w:rsid w:val="2E24F615"/>
    <w:rsid w:val="2E2718DB"/>
    <w:rsid w:val="2E51F810"/>
    <w:rsid w:val="2E575F7D"/>
    <w:rsid w:val="2E64F068"/>
    <w:rsid w:val="2E8CB4A6"/>
    <w:rsid w:val="2E9C1585"/>
    <w:rsid w:val="2EB1E493"/>
    <w:rsid w:val="2EB3A950"/>
    <w:rsid w:val="2EC3B9B0"/>
    <w:rsid w:val="2EE69F98"/>
    <w:rsid w:val="2F286048"/>
    <w:rsid w:val="2F35E0F2"/>
    <w:rsid w:val="2F472661"/>
    <w:rsid w:val="2F4CA63B"/>
    <w:rsid w:val="2F621FBE"/>
    <w:rsid w:val="2F721C94"/>
    <w:rsid w:val="2FB71383"/>
    <w:rsid w:val="2FBFFBDD"/>
    <w:rsid w:val="30048A1E"/>
    <w:rsid w:val="30115069"/>
    <w:rsid w:val="3038D1A3"/>
    <w:rsid w:val="30445354"/>
    <w:rsid w:val="304A9094"/>
    <w:rsid w:val="30B59A0F"/>
    <w:rsid w:val="30B7885E"/>
    <w:rsid w:val="30BA7DB6"/>
    <w:rsid w:val="30BB243F"/>
    <w:rsid w:val="3112425C"/>
    <w:rsid w:val="311522AE"/>
    <w:rsid w:val="311D7170"/>
    <w:rsid w:val="31414516"/>
    <w:rsid w:val="3164913A"/>
    <w:rsid w:val="3170ADDE"/>
    <w:rsid w:val="3178E68C"/>
    <w:rsid w:val="318D688B"/>
    <w:rsid w:val="31A5BBAB"/>
    <w:rsid w:val="31BC3092"/>
    <w:rsid w:val="31CEDA6F"/>
    <w:rsid w:val="31F0DE31"/>
    <w:rsid w:val="31FBAF1E"/>
    <w:rsid w:val="31FDB852"/>
    <w:rsid w:val="320646ED"/>
    <w:rsid w:val="320FF9E0"/>
    <w:rsid w:val="3232167A"/>
    <w:rsid w:val="32435151"/>
    <w:rsid w:val="32543219"/>
    <w:rsid w:val="326A27B5"/>
    <w:rsid w:val="329EFB9D"/>
    <w:rsid w:val="32A43B88"/>
    <w:rsid w:val="32AE845E"/>
    <w:rsid w:val="32B9690F"/>
    <w:rsid w:val="32C296C9"/>
    <w:rsid w:val="32E159FC"/>
    <w:rsid w:val="330062D4"/>
    <w:rsid w:val="333CA2EF"/>
    <w:rsid w:val="333E04B0"/>
    <w:rsid w:val="3346ED5A"/>
    <w:rsid w:val="3354AA99"/>
    <w:rsid w:val="33778244"/>
    <w:rsid w:val="33AE4323"/>
    <w:rsid w:val="33CC39C5"/>
    <w:rsid w:val="33D34056"/>
    <w:rsid w:val="33D499DE"/>
    <w:rsid w:val="340DE59C"/>
    <w:rsid w:val="344E1633"/>
    <w:rsid w:val="346840CE"/>
    <w:rsid w:val="346B3626"/>
    <w:rsid w:val="349DF99D"/>
    <w:rsid w:val="34BD8586"/>
    <w:rsid w:val="34CFD2CB"/>
    <w:rsid w:val="34D5745B"/>
    <w:rsid w:val="34EFCAAD"/>
    <w:rsid w:val="35023F0C"/>
    <w:rsid w:val="350BC6A4"/>
    <w:rsid w:val="351679D3"/>
    <w:rsid w:val="35260B27"/>
    <w:rsid w:val="35518066"/>
    <w:rsid w:val="3566E5A4"/>
    <w:rsid w:val="358AFBDF"/>
    <w:rsid w:val="358CC194"/>
    <w:rsid w:val="35964DE3"/>
    <w:rsid w:val="35BFC0C9"/>
    <w:rsid w:val="35D4ED17"/>
    <w:rsid w:val="3602CEE0"/>
    <w:rsid w:val="36236530"/>
    <w:rsid w:val="36358D32"/>
    <w:rsid w:val="3659DE4E"/>
    <w:rsid w:val="3671D7BB"/>
    <w:rsid w:val="36AEE59D"/>
    <w:rsid w:val="36DC5359"/>
    <w:rsid w:val="36FFF7F7"/>
    <w:rsid w:val="37018B8E"/>
    <w:rsid w:val="3708A44C"/>
    <w:rsid w:val="370F424F"/>
    <w:rsid w:val="373D6702"/>
    <w:rsid w:val="37470B0E"/>
    <w:rsid w:val="3748119B"/>
    <w:rsid w:val="37630E76"/>
    <w:rsid w:val="3763AC69"/>
    <w:rsid w:val="37839779"/>
    <w:rsid w:val="378CD5B9"/>
    <w:rsid w:val="37BC72FD"/>
    <w:rsid w:val="381B88F4"/>
    <w:rsid w:val="386D373F"/>
    <w:rsid w:val="3870FAC2"/>
    <w:rsid w:val="38B5BA03"/>
    <w:rsid w:val="38C3BE3E"/>
    <w:rsid w:val="39004098"/>
    <w:rsid w:val="39129AF2"/>
    <w:rsid w:val="391C30A0"/>
    <w:rsid w:val="3936EC94"/>
    <w:rsid w:val="394C237A"/>
    <w:rsid w:val="3963B745"/>
    <w:rsid w:val="396AE993"/>
    <w:rsid w:val="396CB29B"/>
    <w:rsid w:val="398F41E1"/>
    <w:rsid w:val="3999E04E"/>
    <w:rsid w:val="39B05E7B"/>
    <w:rsid w:val="39B8BE94"/>
    <w:rsid w:val="39DAA3E4"/>
    <w:rsid w:val="3A392269"/>
    <w:rsid w:val="3A5724A2"/>
    <w:rsid w:val="3A5FD0DE"/>
    <w:rsid w:val="3A64963B"/>
    <w:rsid w:val="3A74A222"/>
    <w:rsid w:val="3A890C11"/>
    <w:rsid w:val="3AAE8558"/>
    <w:rsid w:val="3AD3EF63"/>
    <w:rsid w:val="3AE502FC"/>
    <w:rsid w:val="3AEF2629"/>
    <w:rsid w:val="3AEFE211"/>
    <w:rsid w:val="3B16889B"/>
    <w:rsid w:val="3B602A01"/>
    <w:rsid w:val="3B7ACEDC"/>
    <w:rsid w:val="3B858886"/>
    <w:rsid w:val="3BAA6573"/>
    <w:rsid w:val="3BCA7F75"/>
    <w:rsid w:val="3BF4CAED"/>
    <w:rsid w:val="3C0C11CD"/>
    <w:rsid w:val="3C2EF7B5"/>
    <w:rsid w:val="3C40F85C"/>
    <w:rsid w:val="3C75F275"/>
    <w:rsid w:val="3C8BF2A9"/>
    <w:rsid w:val="3CC03AA6"/>
    <w:rsid w:val="3CC06D77"/>
    <w:rsid w:val="3D146FB5"/>
    <w:rsid w:val="3D51E339"/>
    <w:rsid w:val="3D99370D"/>
    <w:rsid w:val="3DB1634B"/>
    <w:rsid w:val="3DC2B352"/>
    <w:rsid w:val="3DD08A8D"/>
    <w:rsid w:val="3DD7DFA0"/>
    <w:rsid w:val="3DFA92B7"/>
    <w:rsid w:val="3E02D5D3"/>
    <w:rsid w:val="3E08CE99"/>
    <w:rsid w:val="3E1ACF40"/>
    <w:rsid w:val="3E4E2761"/>
    <w:rsid w:val="3E5AB4D9"/>
    <w:rsid w:val="3E7B60FD"/>
    <w:rsid w:val="3E80E92D"/>
    <w:rsid w:val="3E8E982F"/>
    <w:rsid w:val="3ECD9803"/>
    <w:rsid w:val="3EF690B4"/>
    <w:rsid w:val="3F6CBF95"/>
    <w:rsid w:val="3F6D88E3"/>
    <w:rsid w:val="3F7AB37F"/>
    <w:rsid w:val="3F854F7F"/>
    <w:rsid w:val="3FB5FA8E"/>
    <w:rsid w:val="3FB9D217"/>
    <w:rsid w:val="3FC12825"/>
    <w:rsid w:val="3FC4B34A"/>
    <w:rsid w:val="4042C6A4"/>
    <w:rsid w:val="4048BAF1"/>
    <w:rsid w:val="4056CF95"/>
    <w:rsid w:val="4069CD0B"/>
    <w:rsid w:val="4077493C"/>
    <w:rsid w:val="407B062F"/>
    <w:rsid w:val="4084FB0C"/>
    <w:rsid w:val="4087234D"/>
    <w:rsid w:val="4089BD47"/>
    <w:rsid w:val="4092AA0E"/>
    <w:rsid w:val="40A375A6"/>
    <w:rsid w:val="40DC864C"/>
    <w:rsid w:val="40DD2192"/>
    <w:rsid w:val="40FD55B3"/>
    <w:rsid w:val="410C2892"/>
    <w:rsid w:val="415F5934"/>
    <w:rsid w:val="416DDC1C"/>
    <w:rsid w:val="4179E257"/>
    <w:rsid w:val="418B27C6"/>
    <w:rsid w:val="419AFF09"/>
    <w:rsid w:val="419E9844"/>
    <w:rsid w:val="419F91AE"/>
    <w:rsid w:val="41CB54DF"/>
    <w:rsid w:val="41E1C9C6"/>
    <w:rsid w:val="41FE4B27"/>
    <w:rsid w:val="428383B3"/>
    <w:rsid w:val="42CEBF12"/>
    <w:rsid w:val="42D2F9ED"/>
    <w:rsid w:val="42E10519"/>
    <w:rsid w:val="42F75EC4"/>
    <w:rsid w:val="4321D136"/>
    <w:rsid w:val="43269E18"/>
    <w:rsid w:val="439F73E4"/>
    <w:rsid w:val="43A2366B"/>
    <w:rsid w:val="43A7FC60"/>
    <w:rsid w:val="43B183F8"/>
    <w:rsid w:val="43B8CA54"/>
    <w:rsid w:val="44062644"/>
    <w:rsid w:val="440A13F2"/>
    <w:rsid w:val="442E5E69"/>
    <w:rsid w:val="443EF730"/>
    <w:rsid w:val="444657D6"/>
    <w:rsid w:val="445B5BEB"/>
    <w:rsid w:val="448880AB"/>
    <w:rsid w:val="44A56DCD"/>
    <w:rsid w:val="44C017EC"/>
    <w:rsid w:val="454ED33A"/>
    <w:rsid w:val="45794F41"/>
    <w:rsid w:val="457BDA7E"/>
    <w:rsid w:val="45914435"/>
    <w:rsid w:val="45B4C513"/>
    <w:rsid w:val="45D89809"/>
    <w:rsid w:val="45D8BC85"/>
    <w:rsid w:val="45EC780E"/>
    <w:rsid w:val="4637F847"/>
    <w:rsid w:val="464A36E4"/>
    <w:rsid w:val="46770195"/>
    <w:rsid w:val="467EBC4A"/>
    <w:rsid w:val="468FABCC"/>
    <w:rsid w:val="469448C6"/>
    <w:rsid w:val="4694AE68"/>
    <w:rsid w:val="46A74E7E"/>
    <w:rsid w:val="46AED1DB"/>
    <w:rsid w:val="46B23AF9"/>
    <w:rsid w:val="46C14648"/>
    <w:rsid w:val="46C4ABA8"/>
    <w:rsid w:val="46C89381"/>
    <w:rsid w:val="46E95015"/>
    <w:rsid w:val="46EFA676"/>
    <w:rsid w:val="46F8389F"/>
    <w:rsid w:val="4726112E"/>
    <w:rsid w:val="472E6AEE"/>
    <w:rsid w:val="47386A31"/>
    <w:rsid w:val="47659A84"/>
    <w:rsid w:val="47685942"/>
    <w:rsid w:val="477A6BC8"/>
    <w:rsid w:val="477AC5D7"/>
    <w:rsid w:val="477D6120"/>
    <w:rsid w:val="47827C13"/>
    <w:rsid w:val="4785716B"/>
    <w:rsid w:val="478E9BF7"/>
    <w:rsid w:val="479D78EE"/>
    <w:rsid w:val="47BAFB1C"/>
    <w:rsid w:val="47BF30E1"/>
    <w:rsid w:val="47FA73E2"/>
    <w:rsid w:val="4801BF58"/>
    <w:rsid w:val="4809B67B"/>
    <w:rsid w:val="481066B0"/>
    <w:rsid w:val="48167D56"/>
    <w:rsid w:val="483BD464"/>
    <w:rsid w:val="488332D0"/>
    <w:rsid w:val="48A2A989"/>
    <w:rsid w:val="48C326F9"/>
    <w:rsid w:val="48ED61F4"/>
    <w:rsid w:val="491FE484"/>
    <w:rsid w:val="494A57FC"/>
    <w:rsid w:val="495442AC"/>
    <w:rsid w:val="49700EA7"/>
    <w:rsid w:val="497189DD"/>
    <w:rsid w:val="4987C7D6"/>
    <w:rsid w:val="49891DA8"/>
    <w:rsid w:val="499FC560"/>
    <w:rsid w:val="49B42765"/>
    <w:rsid w:val="49E9D231"/>
    <w:rsid w:val="4A19BFAE"/>
    <w:rsid w:val="4A6A8915"/>
    <w:rsid w:val="4AD0F663"/>
    <w:rsid w:val="4AE18F2A"/>
    <w:rsid w:val="4B07A384"/>
    <w:rsid w:val="4B0E8CAC"/>
    <w:rsid w:val="4B15ED52"/>
    <w:rsid w:val="4B2037BD"/>
    <w:rsid w:val="4B5126B6"/>
    <w:rsid w:val="4B785E43"/>
    <w:rsid w:val="4B8BF5A9"/>
    <w:rsid w:val="4B8D2F87"/>
    <w:rsid w:val="4BA3FE7D"/>
    <w:rsid w:val="4BB7FBDB"/>
    <w:rsid w:val="4BC550CE"/>
    <w:rsid w:val="4BD49367"/>
    <w:rsid w:val="4BF83805"/>
    <w:rsid w:val="4C015E18"/>
    <w:rsid w:val="4C219AA1"/>
    <w:rsid w:val="4C4BD59C"/>
    <w:rsid w:val="4C4E9823"/>
    <w:rsid w:val="4C636967"/>
    <w:rsid w:val="4C69622D"/>
    <w:rsid w:val="4CAB22DD"/>
    <w:rsid w:val="4CBB660E"/>
    <w:rsid w:val="4CC164F3"/>
    <w:rsid w:val="4CE5D3DA"/>
    <w:rsid w:val="4CE86390"/>
    <w:rsid w:val="4D049675"/>
    <w:rsid w:val="4D07BDA3"/>
    <w:rsid w:val="4D39D618"/>
    <w:rsid w:val="4D3CCB70"/>
    <w:rsid w:val="4D418241"/>
    <w:rsid w:val="4D519CB4"/>
    <w:rsid w:val="4D51CF85"/>
    <w:rsid w:val="4D5C60FA"/>
    <w:rsid w:val="4D61B673"/>
    <w:rsid w:val="4D84D065"/>
    <w:rsid w:val="4D9274CF"/>
    <w:rsid w:val="4DE84C86"/>
    <w:rsid w:val="4DEF38D5"/>
    <w:rsid w:val="4E29AB26"/>
    <w:rsid w:val="4E4F8652"/>
    <w:rsid w:val="4E524460"/>
    <w:rsid w:val="4E6D740C"/>
    <w:rsid w:val="4EA5C84E"/>
    <w:rsid w:val="4EBF77ED"/>
    <w:rsid w:val="4EC23A74"/>
    <w:rsid w:val="4EEA4A60"/>
    <w:rsid w:val="4EFB2B28"/>
    <w:rsid w:val="4F04093A"/>
    <w:rsid w:val="4F0EF2E7"/>
    <w:rsid w:val="4F13ACFC"/>
    <w:rsid w:val="4F206EA1"/>
    <w:rsid w:val="4F23BD5C"/>
    <w:rsid w:val="4F25EE8A"/>
    <w:rsid w:val="4F2BE750"/>
    <w:rsid w:val="4F40AA7E"/>
    <w:rsid w:val="4F4FE2A9"/>
    <w:rsid w:val="4F55E164"/>
    <w:rsid w:val="4FF6DAA6"/>
    <w:rsid w:val="4FFD666B"/>
    <w:rsid w:val="4FFDE464"/>
    <w:rsid w:val="50584891"/>
    <w:rsid w:val="506BC23B"/>
    <w:rsid w:val="50729AD6"/>
    <w:rsid w:val="509BDE87"/>
    <w:rsid w:val="50A049D5"/>
    <w:rsid w:val="50CD4757"/>
    <w:rsid w:val="50CDA166"/>
    <w:rsid w:val="50D1AEE8"/>
    <w:rsid w:val="50E7CC01"/>
    <w:rsid w:val="50F0547D"/>
    <w:rsid w:val="511A8162"/>
    <w:rsid w:val="514D77AA"/>
    <w:rsid w:val="515C82F9"/>
    <w:rsid w:val="5184B0B0"/>
    <w:rsid w:val="518F4670"/>
    <w:rsid w:val="5193E68D"/>
    <w:rsid w:val="519E536A"/>
    <w:rsid w:val="51C6DE7A"/>
    <w:rsid w:val="51CC1B4E"/>
    <w:rsid w:val="51E14A51"/>
    <w:rsid w:val="51EB9E1B"/>
    <w:rsid w:val="51F6F171"/>
    <w:rsid w:val="52291B51"/>
    <w:rsid w:val="52318F94"/>
    <w:rsid w:val="52706DC6"/>
    <w:rsid w:val="527A20B9"/>
    <w:rsid w:val="528B11E5"/>
    <w:rsid w:val="52993C68"/>
    <w:rsid w:val="529EB29A"/>
    <w:rsid w:val="52A71E3B"/>
    <w:rsid w:val="52B9E2D5"/>
    <w:rsid w:val="52D41BBD"/>
    <w:rsid w:val="52D7DA63"/>
    <w:rsid w:val="52D99C52"/>
    <w:rsid w:val="53043F34"/>
    <w:rsid w:val="530699D4"/>
    <w:rsid w:val="530831E4"/>
    <w:rsid w:val="53148810"/>
    <w:rsid w:val="532828C5"/>
    <w:rsid w:val="53534C28"/>
    <w:rsid w:val="53A2F4F7"/>
    <w:rsid w:val="53A5FF7F"/>
    <w:rsid w:val="53C7CF9F"/>
    <w:rsid w:val="53D9E2D5"/>
    <w:rsid w:val="5407DD71"/>
    <w:rsid w:val="54099E65"/>
    <w:rsid w:val="5409A959"/>
    <w:rsid w:val="540C93BD"/>
    <w:rsid w:val="540CE39C"/>
    <w:rsid w:val="54147331"/>
    <w:rsid w:val="545FCBC6"/>
    <w:rsid w:val="548C6AB1"/>
    <w:rsid w:val="54A6FFBA"/>
    <w:rsid w:val="54ADF2A1"/>
    <w:rsid w:val="54C2C3E5"/>
    <w:rsid w:val="54DB21F9"/>
    <w:rsid w:val="54DDBC33"/>
    <w:rsid w:val="54E5F118"/>
    <w:rsid w:val="54E903CC"/>
    <w:rsid w:val="550E4699"/>
    <w:rsid w:val="554FCE59"/>
    <w:rsid w:val="5555C25C"/>
    <w:rsid w:val="557CCBDB"/>
    <w:rsid w:val="558F0D69"/>
    <w:rsid w:val="559D5115"/>
    <w:rsid w:val="55C9ECBE"/>
    <w:rsid w:val="55D507ED"/>
    <w:rsid w:val="5620832B"/>
    <w:rsid w:val="563F3B2E"/>
    <w:rsid w:val="565D6D4A"/>
    <w:rsid w:val="569C9AC9"/>
    <w:rsid w:val="56B9E1FA"/>
    <w:rsid w:val="56E7124D"/>
    <w:rsid w:val="56F9EFCC"/>
    <w:rsid w:val="570D2E74"/>
    <w:rsid w:val="571501E9"/>
    <w:rsid w:val="571E4FCC"/>
    <w:rsid w:val="573EE6BB"/>
    <w:rsid w:val="574314A0"/>
    <w:rsid w:val="575A9595"/>
    <w:rsid w:val="5769171E"/>
    <w:rsid w:val="57901BDA"/>
    <w:rsid w:val="57A004FC"/>
    <w:rsid w:val="57A02C3A"/>
    <w:rsid w:val="57A08D63"/>
    <w:rsid w:val="57A690C1"/>
    <w:rsid w:val="57A70EBA"/>
    <w:rsid w:val="57A9A679"/>
    <w:rsid w:val="57F00FA4"/>
    <w:rsid w:val="5803AD54"/>
    <w:rsid w:val="581A09B8"/>
    <w:rsid w:val="583C5BA6"/>
    <w:rsid w:val="585E9B05"/>
    <w:rsid w:val="587146AE"/>
    <w:rsid w:val="58763EDC"/>
    <w:rsid w:val="58815295"/>
    <w:rsid w:val="5893860D"/>
    <w:rsid w:val="58A3966D"/>
    <w:rsid w:val="58A3A6D2"/>
    <w:rsid w:val="58A72DD5"/>
    <w:rsid w:val="58D587A4"/>
    <w:rsid w:val="58EF421E"/>
    <w:rsid w:val="5915BDAF"/>
    <w:rsid w:val="591DFC6F"/>
    <w:rsid w:val="5927C99E"/>
    <w:rsid w:val="596D6558"/>
    <w:rsid w:val="59724869"/>
    <w:rsid w:val="5996BD6F"/>
    <w:rsid w:val="59B1BA4A"/>
    <w:rsid w:val="59D20C5F"/>
    <w:rsid w:val="59EB1F5A"/>
    <w:rsid w:val="59F359E8"/>
    <w:rsid w:val="5A106227"/>
    <w:rsid w:val="5A520DFE"/>
    <w:rsid w:val="5A632A9A"/>
    <w:rsid w:val="5A6A9A6A"/>
    <w:rsid w:val="5A9797EC"/>
    <w:rsid w:val="5AA3A9B0"/>
    <w:rsid w:val="5AC4629D"/>
    <w:rsid w:val="5AF22CDE"/>
    <w:rsid w:val="5B0C4EE4"/>
    <w:rsid w:val="5B1BF9A2"/>
    <w:rsid w:val="5B1E621A"/>
    <w:rsid w:val="5B33F30F"/>
    <w:rsid w:val="5B45D0F1"/>
    <w:rsid w:val="5B4F29D5"/>
    <w:rsid w:val="5B652A09"/>
    <w:rsid w:val="5B84A0C2"/>
    <w:rsid w:val="5B859868"/>
    <w:rsid w:val="5BAFD363"/>
    <w:rsid w:val="5BBF4D46"/>
    <w:rsid w:val="5BFC8980"/>
    <w:rsid w:val="5C07D00A"/>
    <w:rsid w:val="5C379013"/>
    <w:rsid w:val="5C3C229F"/>
    <w:rsid w:val="5C413710"/>
    <w:rsid w:val="5C597563"/>
    <w:rsid w:val="5C6E46A7"/>
    <w:rsid w:val="5C887A34"/>
    <w:rsid w:val="5CBBF8E3"/>
    <w:rsid w:val="5D015ABE"/>
    <w:rsid w:val="5D22CE08"/>
    <w:rsid w:val="5D64D715"/>
    <w:rsid w:val="5D6A9891"/>
    <w:rsid w:val="5D6F7FAC"/>
    <w:rsid w:val="5D744090"/>
    <w:rsid w:val="5D8429B2"/>
    <w:rsid w:val="5D8B3370"/>
    <w:rsid w:val="5DA736D8"/>
    <w:rsid w:val="5DE44003"/>
    <w:rsid w:val="5E009B5F"/>
    <w:rsid w:val="5E1D63D1"/>
    <w:rsid w:val="5E37215D"/>
    <w:rsid w:val="5E429CF6"/>
    <w:rsid w:val="5E465B9C"/>
    <w:rsid w:val="5E517050"/>
    <w:rsid w:val="5E77DD94"/>
    <w:rsid w:val="5E87E938"/>
    <w:rsid w:val="5E9CF4EE"/>
    <w:rsid w:val="5EDBCD6D"/>
    <w:rsid w:val="5F006B5C"/>
    <w:rsid w:val="5F1C957C"/>
    <w:rsid w:val="5F2516B1"/>
    <w:rsid w:val="5F436912"/>
    <w:rsid w:val="5F4DE4A3"/>
    <w:rsid w:val="5F5E27D4"/>
    <w:rsid w:val="5FC7E17C"/>
    <w:rsid w:val="600AFB9A"/>
    <w:rsid w:val="603230D7"/>
    <w:rsid w:val="60578505"/>
    <w:rsid w:val="60619207"/>
    <w:rsid w:val="60760A37"/>
    <w:rsid w:val="607B29A3"/>
    <w:rsid w:val="60A8BE9D"/>
    <w:rsid w:val="60B17571"/>
    <w:rsid w:val="60CFD5B3"/>
    <w:rsid w:val="60DAB44D"/>
    <w:rsid w:val="60EB4D14"/>
    <w:rsid w:val="60F33A9A"/>
    <w:rsid w:val="616CE547"/>
    <w:rsid w:val="616D6594"/>
    <w:rsid w:val="6173732C"/>
    <w:rsid w:val="61868061"/>
    <w:rsid w:val="61A371FC"/>
    <w:rsid w:val="61E0AE36"/>
    <w:rsid w:val="61FCC758"/>
    <w:rsid w:val="62086D55"/>
    <w:rsid w:val="623D68F3"/>
    <w:rsid w:val="628B1984"/>
    <w:rsid w:val="62B191BC"/>
    <w:rsid w:val="62BA1AD7"/>
    <w:rsid w:val="62C78C70"/>
    <w:rsid w:val="62D76586"/>
    <w:rsid w:val="62D930B5"/>
    <w:rsid w:val="62F2217A"/>
    <w:rsid w:val="62FE9D13"/>
    <w:rsid w:val="6333972C"/>
    <w:rsid w:val="634324A9"/>
    <w:rsid w:val="63537D24"/>
    <w:rsid w:val="6353D733"/>
    <w:rsid w:val="635B5A5B"/>
    <w:rsid w:val="636D3BFE"/>
    <w:rsid w:val="637F44AA"/>
    <w:rsid w:val="6389E757"/>
    <w:rsid w:val="6395A814"/>
    <w:rsid w:val="63960B9B"/>
    <w:rsid w:val="639DC382"/>
    <w:rsid w:val="63A8E59C"/>
    <w:rsid w:val="63B061ED"/>
    <w:rsid w:val="63C88E2B"/>
    <w:rsid w:val="63D71113"/>
    <w:rsid w:val="63E4C015"/>
    <w:rsid w:val="63E54CF5"/>
    <w:rsid w:val="6403979B"/>
    <w:rsid w:val="6414B2EF"/>
    <w:rsid w:val="6419CDE2"/>
    <w:rsid w:val="645EF7A2"/>
    <w:rsid w:val="6463C178"/>
    <w:rsid w:val="646ED531"/>
    <w:rsid w:val="647731F6"/>
    <w:rsid w:val="648C33A1"/>
    <w:rsid w:val="648EB7AB"/>
    <w:rsid w:val="64AB9ED8"/>
    <w:rsid w:val="64F0C571"/>
    <w:rsid w:val="64F15021"/>
    <w:rsid w:val="651A758E"/>
    <w:rsid w:val="652D7B46"/>
    <w:rsid w:val="65387D42"/>
    <w:rsid w:val="65388415"/>
    <w:rsid w:val="656F7CDD"/>
    <w:rsid w:val="65771C2D"/>
    <w:rsid w:val="658C09D1"/>
    <w:rsid w:val="658C1EC2"/>
    <w:rsid w:val="659CEA99"/>
    <w:rsid w:val="65A338F5"/>
    <w:rsid w:val="65A69D8C"/>
    <w:rsid w:val="65CF2FC0"/>
    <w:rsid w:val="65D3F51D"/>
    <w:rsid w:val="65D91BA3"/>
    <w:rsid w:val="65EE1FB8"/>
    <w:rsid w:val="65FDCEC3"/>
    <w:rsid w:val="66009890"/>
    <w:rsid w:val="6608A8DB"/>
    <w:rsid w:val="661EEBEC"/>
    <w:rsid w:val="6625A987"/>
    <w:rsid w:val="66442EB9"/>
    <w:rsid w:val="6644BC15"/>
    <w:rsid w:val="667A9D4C"/>
    <w:rsid w:val="66D56D8D"/>
    <w:rsid w:val="66DCC24C"/>
    <w:rsid w:val="66E5DF16"/>
    <w:rsid w:val="6707522A"/>
    <w:rsid w:val="670F0866"/>
    <w:rsid w:val="67573594"/>
    <w:rsid w:val="67791D29"/>
    <w:rsid w:val="6780CA06"/>
    <w:rsid w:val="67ADCC01"/>
    <w:rsid w:val="67B2C42F"/>
    <w:rsid w:val="67BBB86C"/>
    <w:rsid w:val="67C206C8"/>
    <w:rsid w:val="67E2B290"/>
    <w:rsid w:val="67F783D4"/>
    <w:rsid w:val="68056770"/>
    <w:rsid w:val="680CBABA"/>
    <w:rsid w:val="681E6627"/>
    <w:rsid w:val="685A778E"/>
    <w:rsid w:val="6869BA27"/>
    <w:rsid w:val="6883DEA3"/>
    <w:rsid w:val="689CA15E"/>
    <w:rsid w:val="68A2FA52"/>
    <w:rsid w:val="68B5F718"/>
    <w:rsid w:val="68BDF3AF"/>
    <w:rsid w:val="68CDBDB4"/>
    <w:rsid w:val="68D3E94B"/>
    <w:rsid w:val="68D645EE"/>
    <w:rsid w:val="68E15794"/>
    <w:rsid w:val="68E3367C"/>
    <w:rsid w:val="68F27915"/>
    <w:rsid w:val="68FD94FE"/>
    <w:rsid w:val="6910FE47"/>
    <w:rsid w:val="69161DB3"/>
    <w:rsid w:val="6970DE53"/>
    <w:rsid w:val="6989D88C"/>
    <w:rsid w:val="69C4DF1F"/>
    <w:rsid w:val="69D18D89"/>
    <w:rsid w:val="69F9D3C4"/>
    <w:rsid w:val="6A2B888D"/>
    <w:rsid w:val="6A3B661C"/>
    <w:rsid w:val="6A5159CD"/>
    <w:rsid w:val="6A53925A"/>
    <w:rsid w:val="6A68639E"/>
    <w:rsid w:val="6A8887FA"/>
    <w:rsid w:val="6AA602AC"/>
    <w:rsid w:val="6AADCAC7"/>
    <w:rsid w:val="6AC32A4C"/>
    <w:rsid w:val="6AD16F65"/>
    <w:rsid w:val="6ADD94EB"/>
    <w:rsid w:val="6AE2A76E"/>
    <w:rsid w:val="6B018F9C"/>
    <w:rsid w:val="6B43FB4E"/>
    <w:rsid w:val="6B46B95C"/>
    <w:rsid w:val="6B4C89E9"/>
    <w:rsid w:val="6B4CB222"/>
    <w:rsid w:val="6B50F432"/>
    <w:rsid w:val="6BBB3D83"/>
    <w:rsid w:val="6BBD77A3"/>
    <w:rsid w:val="6BC002E0"/>
    <w:rsid w:val="6BC2F838"/>
    <w:rsid w:val="6BC65D7F"/>
    <w:rsid w:val="6BC95C8D"/>
    <w:rsid w:val="6C127A79"/>
    <w:rsid w:val="6C48B666"/>
    <w:rsid w:val="6C60256E"/>
    <w:rsid w:val="6C6C10D6"/>
    <w:rsid w:val="6C6F3804"/>
    <w:rsid w:val="6C73067E"/>
    <w:rsid w:val="6CA4A35E"/>
    <w:rsid w:val="6CA658B3"/>
    <w:rsid w:val="6CD12772"/>
    <w:rsid w:val="6CDB6680"/>
    <w:rsid w:val="6CF3A0D4"/>
    <w:rsid w:val="6D063D6C"/>
    <w:rsid w:val="6D173C77"/>
    <w:rsid w:val="6D1F4D5C"/>
    <w:rsid w:val="6DBA7CEF"/>
    <w:rsid w:val="6DC3ACFC"/>
    <w:rsid w:val="6DC414BF"/>
    <w:rsid w:val="6E31484C"/>
    <w:rsid w:val="6E461990"/>
    <w:rsid w:val="6E60A2B3"/>
    <w:rsid w:val="6E6AF8B1"/>
    <w:rsid w:val="6E802F97"/>
    <w:rsid w:val="6E96D350"/>
    <w:rsid w:val="6EB4A091"/>
    <w:rsid w:val="6ED7842D"/>
    <w:rsid w:val="6EE833AC"/>
    <w:rsid w:val="6F0A11E2"/>
    <w:rsid w:val="6F126EA7"/>
    <w:rsid w:val="6F1766D5"/>
    <w:rsid w:val="6F1F7B99"/>
    <w:rsid w:val="6F34B27F"/>
    <w:rsid w:val="6F3A19EC"/>
    <w:rsid w:val="6F7BDCE1"/>
    <w:rsid w:val="6FA0AE2A"/>
    <w:rsid w:val="6FA5452F"/>
    <w:rsid w:val="6FAFE655"/>
    <w:rsid w:val="6FBB7834"/>
    <w:rsid w:val="6FC56890"/>
    <w:rsid w:val="6FC5E689"/>
    <w:rsid w:val="6FCD78DB"/>
    <w:rsid w:val="7007F707"/>
    <w:rsid w:val="700B0AC4"/>
    <w:rsid w:val="70123CF9"/>
    <w:rsid w:val="704C24A8"/>
    <w:rsid w:val="7059D3AA"/>
    <w:rsid w:val="705BCBE8"/>
    <w:rsid w:val="70745854"/>
    <w:rsid w:val="70A7DF8B"/>
    <w:rsid w:val="70B1A027"/>
    <w:rsid w:val="70D028D1"/>
    <w:rsid w:val="70D115DF"/>
    <w:rsid w:val="70D9F677"/>
    <w:rsid w:val="70DD31FA"/>
    <w:rsid w:val="70F56B9E"/>
    <w:rsid w:val="7109F7F4"/>
    <w:rsid w:val="713DB0F9"/>
    <w:rsid w:val="715FA55A"/>
    <w:rsid w:val="719CD6FC"/>
    <w:rsid w:val="71A19C59"/>
    <w:rsid w:val="71B862D3"/>
    <w:rsid w:val="71E4B45C"/>
    <w:rsid w:val="71FEEE8E"/>
    <w:rsid w:val="721816EB"/>
    <w:rsid w:val="723D8F57"/>
    <w:rsid w:val="72438528"/>
    <w:rsid w:val="727C37EA"/>
    <w:rsid w:val="72A7F76B"/>
    <w:rsid w:val="72C970B7"/>
    <w:rsid w:val="72CE4476"/>
    <w:rsid w:val="72D29A4D"/>
    <w:rsid w:val="72E6EA1A"/>
    <w:rsid w:val="72EF4B3F"/>
    <w:rsid w:val="72FD318B"/>
    <w:rsid w:val="730653EE"/>
    <w:rsid w:val="73143971"/>
    <w:rsid w:val="731787DD"/>
    <w:rsid w:val="7329F96E"/>
    <w:rsid w:val="7329FC3C"/>
    <w:rsid w:val="733E3703"/>
    <w:rsid w:val="734BE605"/>
    <w:rsid w:val="735133C9"/>
    <w:rsid w:val="73793D96"/>
    <w:rsid w:val="737B644C"/>
    <w:rsid w:val="737B6EC4"/>
    <w:rsid w:val="73AE2425"/>
    <w:rsid w:val="73D17DC5"/>
    <w:rsid w:val="7400C0AF"/>
    <w:rsid w:val="740F6052"/>
    <w:rsid w:val="741F5D5E"/>
    <w:rsid w:val="74284703"/>
    <w:rsid w:val="742C74E8"/>
    <w:rsid w:val="742C9B92"/>
    <w:rsid w:val="743843D9"/>
    <w:rsid w:val="7451DB75"/>
    <w:rsid w:val="7464AE5C"/>
    <w:rsid w:val="7466685E"/>
    <w:rsid w:val="746C9769"/>
    <w:rsid w:val="74876173"/>
    <w:rsid w:val="74F06527"/>
    <w:rsid w:val="74F28A67"/>
    <w:rsid w:val="75180DE7"/>
    <w:rsid w:val="7522C791"/>
    <w:rsid w:val="7567E5BE"/>
    <w:rsid w:val="756EC83E"/>
    <w:rsid w:val="7584D2E0"/>
    <w:rsid w:val="758505B1"/>
    <w:rsid w:val="75A5B9B0"/>
    <w:rsid w:val="75C21393"/>
    <w:rsid w:val="75D1C666"/>
    <w:rsid w:val="75EF43E6"/>
    <w:rsid w:val="75F90171"/>
    <w:rsid w:val="75F98920"/>
    <w:rsid w:val="760111BC"/>
    <w:rsid w:val="7624D0FE"/>
    <w:rsid w:val="762631C4"/>
    <w:rsid w:val="7629F06A"/>
    <w:rsid w:val="765C0A68"/>
    <w:rsid w:val="76613857"/>
    <w:rsid w:val="768ED3CC"/>
    <w:rsid w:val="76A89B8B"/>
    <w:rsid w:val="76ADB72A"/>
    <w:rsid w:val="76B02FA6"/>
    <w:rsid w:val="76B27C87"/>
    <w:rsid w:val="76BB335B"/>
    <w:rsid w:val="76C25698"/>
    <w:rsid w:val="76F01E63"/>
    <w:rsid w:val="76F6886C"/>
    <w:rsid w:val="77476A50"/>
    <w:rsid w:val="7764A28A"/>
    <w:rsid w:val="77B314DF"/>
    <w:rsid w:val="77D1E585"/>
    <w:rsid w:val="77EA6C20"/>
    <w:rsid w:val="77F34B38"/>
    <w:rsid w:val="780008A8"/>
    <w:rsid w:val="781A2C29"/>
    <w:rsid w:val="78325EE2"/>
    <w:rsid w:val="783397A3"/>
    <w:rsid w:val="783500CB"/>
    <w:rsid w:val="7849E7B9"/>
    <w:rsid w:val="784F1731"/>
    <w:rsid w:val="7853964C"/>
    <w:rsid w:val="785F5170"/>
    <w:rsid w:val="787EF285"/>
    <w:rsid w:val="78876B3C"/>
    <w:rsid w:val="78C303E0"/>
    <w:rsid w:val="78E7E881"/>
    <w:rsid w:val="7900102B"/>
    <w:rsid w:val="7918441F"/>
    <w:rsid w:val="791DC4B4"/>
    <w:rsid w:val="7920873B"/>
    <w:rsid w:val="793FF226"/>
    <w:rsid w:val="795C6980"/>
    <w:rsid w:val="795D951D"/>
    <w:rsid w:val="79684EC7"/>
    <w:rsid w:val="79729932"/>
    <w:rsid w:val="79957F1A"/>
    <w:rsid w:val="799FC985"/>
    <w:rsid w:val="79A35DDF"/>
    <w:rsid w:val="79F53C46"/>
    <w:rsid w:val="7A109581"/>
    <w:rsid w:val="7A61233A"/>
    <w:rsid w:val="7AA61A29"/>
    <w:rsid w:val="7ABB2D25"/>
    <w:rsid w:val="7AD232F0"/>
    <w:rsid w:val="7AD798E2"/>
    <w:rsid w:val="7ADA2196"/>
    <w:rsid w:val="7AF924C1"/>
    <w:rsid w:val="7B21756A"/>
    <w:rsid w:val="7B246649"/>
    <w:rsid w:val="7B24991A"/>
    <w:rsid w:val="7B3C6EC7"/>
    <w:rsid w:val="7B532EAC"/>
    <w:rsid w:val="7B795EB1"/>
    <w:rsid w:val="7B7E65C6"/>
    <w:rsid w:val="7B822F86"/>
    <w:rsid w:val="7BB44CED"/>
    <w:rsid w:val="7BC854E3"/>
    <w:rsid w:val="7BC887B4"/>
    <w:rsid w:val="7BEA7082"/>
    <w:rsid w:val="7BEEDCF7"/>
    <w:rsid w:val="7C1266C5"/>
    <w:rsid w:val="7C267334"/>
    <w:rsid w:val="7C575DB4"/>
    <w:rsid w:val="7C836390"/>
    <w:rsid w:val="7CAC6503"/>
    <w:rsid w:val="7CBE3F1C"/>
    <w:rsid w:val="7CC85A7F"/>
    <w:rsid w:val="7CDEFE37"/>
    <w:rsid w:val="7CFE0A5C"/>
    <w:rsid w:val="7CFE0ED5"/>
    <w:rsid w:val="7D03D051"/>
    <w:rsid w:val="7D15D0F8"/>
    <w:rsid w:val="7D2600EB"/>
    <w:rsid w:val="7D4F7A9F"/>
    <w:rsid w:val="7D53A3DA"/>
    <w:rsid w:val="7D6EDAD1"/>
    <w:rsid w:val="7D7D49D8"/>
    <w:rsid w:val="7D9D3399"/>
    <w:rsid w:val="7DB789EB"/>
    <w:rsid w:val="7DC369D2"/>
    <w:rsid w:val="7DE4549C"/>
    <w:rsid w:val="7DEC707A"/>
    <w:rsid w:val="7E0141BE"/>
    <w:rsid w:val="7E13E3DE"/>
    <w:rsid w:val="7E2060DA"/>
    <w:rsid w:val="7E2187FD"/>
    <w:rsid w:val="7E31DC65"/>
    <w:rsid w:val="7E343806"/>
    <w:rsid w:val="7E643578"/>
    <w:rsid w:val="7E707821"/>
    <w:rsid w:val="7E82BAAA"/>
    <w:rsid w:val="7E987D75"/>
    <w:rsid w:val="7EB86F00"/>
    <w:rsid w:val="7EBA673E"/>
    <w:rsid w:val="7EC5A5BC"/>
    <w:rsid w:val="7ED7E140"/>
    <w:rsid w:val="7F3BD119"/>
    <w:rsid w:val="7F50331E"/>
    <w:rsid w:val="7F89A61A"/>
    <w:rsid w:val="7F9106C0"/>
    <w:rsid w:val="7F93D523"/>
    <w:rsid w:val="7F96C83C"/>
    <w:rsid w:val="7FA5D804"/>
    <w:rsid w:val="7FBE0442"/>
    <w:rsid w:val="7FBE5E51"/>
    <w:rsid w:val="7FC05CAE"/>
    <w:rsid w:val="7FD32F95"/>
    <w:rsid w:val="7FD8E443"/>
    <w:rsid w:val="7FDB4B73"/>
    <w:rsid w:val="7FDBBF2B"/>
    <w:rsid w:val="7FF01CB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0BB36"/>
  <w15:chartTrackingRefBased/>
  <w15:docId w15:val="{C49E0504-84F6-4D1F-8382-BCC4B429B9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paragraph" w:styleId="1">
    <w:name w:val="heading 1"/>
    <w:basedOn w:val="a"/>
    <w:next w:val="a"/>
    <w:link w:val="10"/>
    <w:uiPriority w:val="9"/>
    <w:qFormat/>
    <w:rsid w:val="0011554B"/>
    <w:pPr>
      <w:keepNext/>
      <w:spacing w:before="180" w:after="180" w:line="240" w:lineRule="auto"/>
      <w:outlineLvl w:val="0"/>
    </w:pPr>
    <w:rPr>
      <w:rFonts w:eastAsiaTheme="majorEastAsia" w:cstheme="minorHAnsi"/>
      <w:b/>
      <w:bCs/>
      <w:kern w:val="52"/>
      <w:sz w:val="36"/>
      <w:szCs w:val="36"/>
      <w:lang w:eastAsia="zh-TW"/>
    </w:rPr>
  </w:style>
  <w:style w:type="paragraph" w:styleId="2">
    <w:name w:val="heading 2"/>
    <w:basedOn w:val="a"/>
    <w:next w:val="a"/>
    <w:link w:val="20"/>
    <w:uiPriority w:val="9"/>
    <w:unhideWhenUsed/>
    <w:qFormat/>
    <w:rsid w:val="0011554B"/>
    <w:pPr>
      <w:outlineLvl w:val="1"/>
    </w:pPr>
    <w:rPr>
      <w:rFonts w:cstheme="minorHAnsi"/>
      <w:b/>
      <w:bCs/>
      <w:sz w:val="28"/>
      <w:szCs w:val="28"/>
      <w:lang w:eastAsia="zh-TW"/>
    </w:rPr>
  </w:style>
  <w:style w:type="paragraph" w:styleId="3">
    <w:name w:val="heading 3"/>
    <w:basedOn w:val="a"/>
    <w:next w:val="a"/>
    <w:link w:val="30"/>
    <w:uiPriority w:val="9"/>
    <w:unhideWhenUsed/>
    <w:qFormat/>
    <w:rsid w:val="00BE62C9"/>
    <w:pPr>
      <w:outlineLvl w:val="2"/>
    </w:pPr>
    <w:rPr>
      <w:b/>
      <w:bCs/>
      <w:sz w:val="24"/>
      <w:szCs w:val="24"/>
      <w:lang w:eastAsia="zh-TW"/>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a4"/>
    <w:uiPriority w:val="99"/>
    <w:unhideWhenUsed/>
    <w:rsid w:val="00724F89"/>
    <w:pPr>
      <w:tabs>
        <w:tab w:val="center" w:pos="4153"/>
        <w:tab w:val="right" w:pos="8306"/>
      </w:tabs>
      <w:snapToGrid w:val="0"/>
    </w:pPr>
    <w:rPr>
      <w:sz w:val="20"/>
      <w:szCs w:val="20"/>
    </w:rPr>
  </w:style>
  <w:style w:type="character" w:styleId="a4" w:customStyle="1">
    <w:name w:val="頁首 字元"/>
    <w:basedOn w:val="a0"/>
    <w:link w:val="a3"/>
    <w:uiPriority w:val="99"/>
    <w:rsid w:val="00724F89"/>
    <w:rPr>
      <w:sz w:val="20"/>
      <w:szCs w:val="20"/>
    </w:rPr>
  </w:style>
  <w:style w:type="paragraph" w:styleId="a5">
    <w:name w:val="footer"/>
    <w:basedOn w:val="a"/>
    <w:link w:val="a6"/>
    <w:uiPriority w:val="99"/>
    <w:unhideWhenUsed/>
    <w:rsid w:val="00724F89"/>
    <w:pPr>
      <w:tabs>
        <w:tab w:val="center" w:pos="4153"/>
        <w:tab w:val="right" w:pos="8306"/>
      </w:tabs>
      <w:snapToGrid w:val="0"/>
    </w:pPr>
    <w:rPr>
      <w:sz w:val="20"/>
      <w:szCs w:val="20"/>
    </w:rPr>
  </w:style>
  <w:style w:type="character" w:styleId="a6" w:customStyle="1">
    <w:name w:val="頁尾 字元"/>
    <w:basedOn w:val="a0"/>
    <w:link w:val="a5"/>
    <w:uiPriority w:val="99"/>
    <w:rsid w:val="00724F89"/>
    <w:rPr>
      <w:sz w:val="20"/>
      <w:szCs w:val="20"/>
    </w:rPr>
  </w:style>
  <w:style w:type="paragraph" w:styleId="Web">
    <w:name w:val="Normal (Web)"/>
    <w:basedOn w:val="a"/>
    <w:uiPriority w:val="99"/>
    <w:semiHidden/>
    <w:unhideWhenUsed/>
    <w:rsid w:val="00724F89"/>
    <w:pPr>
      <w:spacing w:before="100" w:beforeAutospacing="1" w:after="100" w:afterAutospacing="1" w:line="240" w:lineRule="auto"/>
    </w:pPr>
    <w:rPr>
      <w:rFonts w:ascii="Times New Roman" w:hAnsi="Times New Roman" w:eastAsia="Times New Roman" w:cs="Times New Roman"/>
      <w:sz w:val="24"/>
      <w:szCs w:val="24"/>
      <w:lang w:eastAsia="zh-TW"/>
    </w:rPr>
  </w:style>
  <w:style w:type="character" w:styleId="10" w:customStyle="1">
    <w:name w:val="標題 1 字元"/>
    <w:basedOn w:val="a0"/>
    <w:link w:val="1"/>
    <w:uiPriority w:val="9"/>
    <w:rsid w:val="0011554B"/>
    <w:rPr>
      <w:rFonts w:eastAsiaTheme="majorEastAsia" w:cstheme="minorHAnsi"/>
      <w:b/>
      <w:bCs/>
      <w:kern w:val="52"/>
      <w:sz w:val="36"/>
      <w:szCs w:val="36"/>
      <w:lang w:eastAsia="zh-TW"/>
    </w:rPr>
  </w:style>
  <w:style w:type="character" w:styleId="20" w:customStyle="1">
    <w:name w:val="標題 2 字元"/>
    <w:basedOn w:val="a0"/>
    <w:link w:val="2"/>
    <w:uiPriority w:val="9"/>
    <w:rsid w:val="0011554B"/>
    <w:rPr>
      <w:rFonts w:cstheme="minorHAnsi"/>
      <w:b/>
      <w:bCs/>
      <w:sz w:val="28"/>
      <w:szCs w:val="28"/>
      <w:lang w:eastAsia="zh-TW"/>
    </w:rPr>
  </w:style>
  <w:style w:type="character" w:styleId="30" w:customStyle="1">
    <w:name w:val="標題 3 字元"/>
    <w:basedOn w:val="a0"/>
    <w:link w:val="3"/>
    <w:uiPriority w:val="9"/>
    <w:rsid w:val="00BE62C9"/>
    <w:rPr>
      <w:b/>
      <w:bCs/>
      <w:sz w:val="24"/>
      <w:szCs w:val="24"/>
      <w:lang w:eastAsia="zh-TW"/>
    </w:rPr>
  </w:style>
  <w:style w:type="paragraph" w:styleId="a7">
    <w:name w:val="No Spacing"/>
    <w:link w:val="a8"/>
    <w:uiPriority w:val="1"/>
    <w:qFormat/>
    <w:rsid w:val="00E375F8"/>
    <w:pPr>
      <w:spacing w:after="0" w:line="240" w:lineRule="auto"/>
    </w:pPr>
    <w:rPr>
      <w:lang w:eastAsia="zh-TW"/>
    </w:rPr>
  </w:style>
  <w:style w:type="character" w:styleId="a8" w:customStyle="1">
    <w:name w:val="無間距 字元"/>
    <w:basedOn w:val="a0"/>
    <w:link w:val="a7"/>
    <w:uiPriority w:val="1"/>
    <w:rsid w:val="00E375F8"/>
    <w:rPr>
      <w:lang w:eastAsia="zh-TW"/>
    </w:rPr>
  </w:style>
  <w:style w:type="paragraph" w:styleId="a9">
    <w:name w:val="TOC Heading"/>
    <w:basedOn w:val="1"/>
    <w:next w:val="a"/>
    <w:uiPriority w:val="39"/>
    <w:unhideWhenUsed/>
    <w:qFormat/>
    <w:rsid w:val="00F81D1D"/>
    <w:pPr>
      <w:keepLines/>
      <w:spacing w:before="240" w:after="0" w:line="259" w:lineRule="auto"/>
      <w:outlineLvl w:val="9"/>
    </w:pPr>
    <w:rPr>
      <w:rFonts w:asciiTheme="majorHAnsi"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F81D1D"/>
  </w:style>
  <w:style w:type="paragraph" w:styleId="21">
    <w:name w:val="toc 2"/>
    <w:basedOn w:val="a"/>
    <w:next w:val="a"/>
    <w:autoRedefine/>
    <w:uiPriority w:val="39"/>
    <w:unhideWhenUsed/>
    <w:rsid w:val="00F81D1D"/>
    <w:pPr>
      <w:ind w:left="480" w:leftChars="200"/>
    </w:pPr>
  </w:style>
  <w:style w:type="paragraph" w:styleId="31">
    <w:name w:val="toc 3"/>
    <w:basedOn w:val="a"/>
    <w:next w:val="a"/>
    <w:autoRedefine/>
    <w:uiPriority w:val="39"/>
    <w:unhideWhenUsed/>
    <w:rsid w:val="00F81D1D"/>
    <w:pPr>
      <w:ind w:left="960" w:leftChars="400"/>
    </w:pPr>
  </w:style>
  <w:style w:type="character" w:styleId="aa">
    <w:name w:val="Hyperlink"/>
    <w:basedOn w:val="a0"/>
    <w:uiPriority w:val="99"/>
    <w:unhideWhenUsed/>
    <w:rsid w:val="00F81D1D"/>
    <w:rPr>
      <w:color w:val="0563C1" w:themeColor="hyperlink"/>
      <w:u w:val="single"/>
    </w:rPr>
  </w:style>
  <w:style w:type="paragraph" w:styleId="ab">
    <w:name w:val="List Paragraph"/>
    <w:basedOn w:val="a"/>
    <w:uiPriority w:val="34"/>
    <w:qFormat/>
    <w:rsid w:val="00E07A34"/>
    <w:pPr>
      <w:ind w:left="480" w:leftChars="200"/>
    </w:pPr>
  </w:style>
  <w:style w:type="table" w:styleId="ac">
    <w:name w:val="Table Grid"/>
    <w:basedOn w:val="a1"/>
    <w:uiPriority w:val="39"/>
    <w:rsid w:val="0035516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TML">
    <w:name w:val="HTML Preformatted"/>
    <w:basedOn w:val="a"/>
    <w:link w:val="HTML0"/>
    <w:uiPriority w:val="99"/>
    <w:semiHidden/>
    <w:unhideWhenUsed/>
    <w:rsid w:val="00F57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zh-TW"/>
    </w:rPr>
  </w:style>
  <w:style w:type="character" w:styleId="HTML0" w:customStyle="1">
    <w:name w:val="HTML 預設格式 字元"/>
    <w:basedOn w:val="a0"/>
    <w:link w:val="HTML"/>
    <w:uiPriority w:val="99"/>
    <w:semiHidden/>
    <w:rsid w:val="00F572B9"/>
    <w:rPr>
      <w:rFonts w:ascii="Courier New" w:hAnsi="Courier New" w:eastAsia="Times New Roman" w:cs="Courier New"/>
      <w:sz w:val="20"/>
      <w:szCs w:val="20"/>
      <w:lang w:eastAsia="zh-TW"/>
    </w:rPr>
  </w:style>
  <w:style w:type="character" w:styleId="gnd-iwgdo3b" w:customStyle="1">
    <w:name w:val="gnd-iwgdo3b"/>
    <w:basedOn w:val="a0"/>
    <w:rsid w:val="00F572B9"/>
  </w:style>
  <w:style w:type="character" w:styleId="gnd-iwgdn2b" w:customStyle="1">
    <w:name w:val="gnd-iwgdn2b"/>
    <w:basedOn w:val="a0"/>
    <w:rsid w:val="00F572B9"/>
  </w:style>
  <w:style w:type="character" w:styleId="gnd-iwgdh3b" w:customStyle="1">
    <w:name w:val="gnd-iwgdh3b"/>
    <w:basedOn w:val="a0"/>
    <w:rsid w:val="00F572B9"/>
  </w:style>
  <w:style w:type="paragraph" w:styleId="ad">
    <w:name w:val="Revision"/>
    <w:hidden/>
    <w:uiPriority w:val="99"/>
    <w:semiHidden/>
    <w:rsid w:val="00554917"/>
    <w:pPr>
      <w:spacing w:after="0" w:line="240" w:lineRule="auto"/>
    </w:pPr>
  </w:style>
  <w:style w:type="character" w:styleId="ae">
    <w:name w:val="Unresolved Mention"/>
    <w:basedOn w:val="a0"/>
    <w:uiPriority w:val="99"/>
    <w:semiHidden/>
    <w:unhideWhenUsed/>
    <w:rsid w:val="003E0BE3"/>
    <w:rPr>
      <w:color w:val="605E5C"/>
      <w:shd w:val="clear" w:color="auto" w:fill="E1DFDD"/>
    </w:rPr>
  </w:style>
  <w:style w:type="character" w:styleId="ui-provider" w:customStyle="1">
    <w:name w:val="ui-provider"/>
    <w:basedOn w:val="a0"/>
    <w:rsid w:val="00107142"/>
  </w:style>
  <w:style w:type="paragraph" w:styleId="af">
    <w:name w:val="caption"/>
    <w:basedOn w:val="a"/>
    <w:next w:val="a"/>
    <w:uiPriority w:val="35"/>
    <w:unhideWhenUsed/>
    <w:qFormat/>
    <w:rsid w:val="00FF4F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51614">
      <w:bodyDiv w:val="1"/>
      <w:marLeft w:val="0"/>
      <w:marRight w:val="0"/>
      <w:marTop w:val="0"/>
      <w:marBottom w:val="0"/>
      <w:divBdr>
        <w:top w:val="none" w:sz="0" w:space="0" w:color="auto"/>
        <w:left w:val="none" w:sz="0" w:space="0" w:color="auto"/>
        <w:bottom w:val="none" w:sz="0" w:space="0" w:color="auto"/>
        <w:right w:val="none" w:sz="0" w:space="0" w:color="auto"/>
      </w:divBdr>
    </w:div>
    <w:div w:id="263419551">
      <w:bodyDiv w:val="1"/>
      <w:marLeft w:val="0"/>
      <w:marRight w:val="0"/>
      <w:marTop w:val="0"/>
      <w:marBottom w:val="0"/>
      <w:divBdr>
        <w:top w:val="none" w:sz="0" w:space="0" w:color="auto"/>
        <w:left w:val="none" w:sz="0" w:space="0" w:color="auto"/>
        <w:bottom w:val="none" w:sz="0" w:space="0" w:color="auto"/>
        <w:right w:val="none" w:sz="0" w:space="0" w:color="auto"/>
      </w:divBdr>
    </w:div>
    <w:div w:id="306016346">
      <w:bodyDiv w:val="1"/>
      <w:marLeft w:val="0"/>
      <w:marRight w:val="0"/>
      <w:marTop w:val="0"/>
      <w:marBottom w:val="0"/>
      <w:divBdr>
        <w:top w:val="none" w:sz="0" w:space="0" w:color="auto"/>
        <w:left w:val="none" w:sz="0" w:space="0" w:color="auto"/>
        <w:bottom w:val="none" w:sz="0" w:space="0" w:color="auto"/>
        <w:right w:val="none" w:sz="0" w:space="0" w:color="auto"/>
      </w:divBdr>
    </w:div>
    <w:div w:id="489369204">
      <w:bodyDiv w:val="1"/>
      <w:marLeft w:val="0"/>
      <w:marRight w:val="0"/>
      <w:marTop w:val="0"/>
      <w:marBottom w:val="0"/>
      <w:divBdr>
        <w:top w:val="none" w:sz="0" w:space="0" w:color="auto"/>
        <w:left w:val="none" w:sz="0" w:space="0" w:color="auto"/>
        <w:bottom w:val="none" w:sz="0" w:space="0" w:color="auto"/>
        <w:right w:val="none" w:sz="0" w:space="0" w:color="auto"/>
      </w:divBdr>
    </w:div>
    <w:div w:id="856584324">
      <w:bodyDiv w:val="1"/>
      <w:marLeft w:val="0"/>
      <w:marRight w:val="0"/>
      <w:marTop w:val="0"/>
      <w:marBottom w:val="0"/>
      <w:divBdr>
        <w:top w:val="none" w:sz="0" w:space="0" w:color="auto"/>
        <w:left w:val="none" w:sz="0" w:space="0" w:color="auto"/>
        <w:bottom w:val="none" w:sz="0" w:space="0" w:color="auto"/>
        <w:right w:val="none" w:sz="0" w:space="0" w:color="auto"/>
      </w:divBdr>
    </w:div>
    <w:div w:id="920799699">
      <w:bodyDiv w:val="1"/>
      <w:marLeft w:val="0"/>
      <w:marRight w:val="0"/>
      <w:marTop w:val="0"/>
      <w:marBottom w:val="0"/>
      <w:divBdr>
        <w:top w:val="none" w:sz="0" w:space="0" w:color="auto"/>
        <w:left w:val="none" w:sz="0" w:space="0" w:color="auto"/>
        <w:bottom w:val="none" w:sz="0" w:space="0" w:color="auto"/>
        <w:right w:val="none" w:sz="0" w:space="0" w:color="auto"/>
      </w:divBdr>
    </w:div>
    <w:div w:id="1198927056">
      <w:bodyDiv w:val="1"/>
      <w:marLeft w:val="0"/>
      <w:marRight w:val="0"/>
      <w:marTop w:val="0"/>
      <w:marBottom w:val="0"/>
      <w:divBdr>
        <w:top w:val="none" w:sz="0" w:space="0" w:color="auto"/>
        <w:left w:val="none" w:sz="0" w:space="0" w:color="auto"/>
        <w:bottom w:val="none" w:sz="0" w:space="0" w:color="auto"/>
        <w:right w:val="none" w:sz="0" w:space="0" w:color="auto"/>
      </w:divBdr>
    </w:div>
    <w:div w:id="1216895780">
      <w:bodyDiv w:val="1"/>
      <w:marLeft w:val="0"/>
      <w:marRight w:val="0"/>
      <w:marTop w:val="0"/>
      <w:marBottom w:val="0"/>
      <w:divBdr>
        <w:top w:val="none" w:sz="0" w:space="0" w:color="auto"/>
        <w:left w:val="none" w:sz="0" w:space="0" w:color="auto"/>
        <w:bottom w:val="none" w:sz="0" w:space="0" w:color="auto"/>
        <w:right w:val="none" w:sz="0" w:space="0" w:color="auto"/>
      </w:divBdr>
    </w:div>
    <w:div w:id="1237935983">
      <w:bodyDiv w:val="1"/>
      <w:marLeft w:val="0"/>
      <w:marRight w:val="0"/>
      <w:marTop w:val="0"/>
      <w:marBottom w:val="0"/>
      <w:divBdr>
        <w:top w:val="none" w:sz="0" w:space="0" w:color="auto"/>
        <w:left w:val="none" w:sz="0" w:space="0" w:color="auto"/>
        <w:bottom w:val="none" w:sz="0" w:space="0" w:color="auto"/>
        <w:right w:val="none" w:sz="0" w:space="0" w:color="auto"/>
      </w:divBdr>
    </w:div>
    <w:div w:id="1273169287">
      <w:bodyDiv w:val="1"/>
      <w:marLeft w:val="0"/>
      <w:marRight w:val="0"/>
      <w:marTop w:val="0"/>
      <w:marBottom w:val="0"/>
      <w:divBdr>
        <w:top w:val="none" w:sz="0" w:space="0" w:color="auto"/>
        <w:left w:val="none" w:sz="0" w:space="0" w:color="auto"/>
        <w:bottom w:val="none" w:sz="0" w:space="0" w:color="auto"/>
        <w:right w:val="none" w:sz="0" w:space="0" w:color="auto"/>
      </w:divBdr>
    </w:div>
    <w:div w:id="1303189903">
      <w:bodyDiv w:val="1"/>
      <w:marLeft w:val="0"/>
      <w:marRight w:val="0"/>
      <w:marTop w:val="0"/>
      <w:marBottom w:val="0"/>
      <w:divBdr>
        <w:top w:val="none" w:sz="0" w:space="0" w:color="auto"/>
        <w:left w:val="none" w:sz="0" w:space="0" w:color="auto"/>
        <w:bottom w:val="none" w:sz="0" w:space="0" w:color="auto"/>
        <w:right w:val="none" w:sz="0" w:space="0" w:color="auto"/>
      </w:divBdr>
    </w:div>
    <w:div w:id="1317029049">
      <w:bodyDiv w:val="1"/>
      <w:marLeft w:val="0"/>
      <w:marRight w:val="0"/>
      <w:marTop w:val="0"/>
      <w:marBottom w:val="0"/>
      <w:divBdr>
        <w:top w:val="none" w:sz="0" w:space="0" w:color="auto"/>
        <w:left w:val="none" w:sz="0" w:space="0" w:color="auto"/>
        <w:bottom w:val="none" w:sz="0" w:space="0" w:color="auto"/>
        <w:right w:val="none" w:sz="0" w:space="0" w:color="auto"/>
      </w:divBdr>
    </w:div>
    <w:div w:id="1491750783">
      <w:bodyDiv w:val="1"/>
      <w:marLeft w:val="0"/>
      <w:marRight w:val="0"/>
      <w:marTop w:val="0"/>
      <w:marBottom w:val="0"/>
      <w:divBdr>
        <w:top w:val="none" w:sz="0" w:space="0" w:color="auto"/>
        <w:left w:val="none" w:sz="0" w:space="0" w:color="auto"/>
        <w:bottom w:val="none" w:sz="0" w:space="0" w:color="auto"/>
        <w:right w:val="none" w:sz="0" w:space="0" w:color="auto"/>
      </w:divBdr>
    </w:div>
    <w:div w:id="1574314672">
      <w:bodyDiv w:val="1"/>
      <w:marLeft w:val="0"/>
      <w:marRight w:val="0"/>
      <w:marTop w:val="0"/>
      <w:marBottom w:val="0"/>
      <w:divBdr>
        <w:top w:val="none" w:sz="0" w:space="0" w:color="auto"/>
        <w:left w:val="none" w:sz="0" w:space="0" w:color="auto"/>
        <w:bottom w:val="none" w:sz="0" w:space="0" w:color="auto"/>
        <w:right w:val="none" w:sz="0" w:space="0" w:color="auto"/>
      </w:divBdr>
    </w:div>
    <w:div w:id="1577320991">
      <w:bodyDiv w:val="1"/>
      <w:marLeft w:val="0"/>
      <w:marRight w:val="0"/>
      <w:marTop w:val="0"/>
      <w:marBottom w:val="0"/>
      <w:divBdr>
        <w:top w:val="none" w:sz="0" w:space="0" w:color="auto"/>
        <w:left w:val="none" w:sz="0" w:space="0" w:color="auto"/>
        <w:bottom w:val="none" w:sz="0" w:space="0" w:color="auto"/>
        <w:right w:val="none" w:sz="0" w:space="0" w:color="auto"/>
      </w:divBdr>
    </w:div>
    <w:div w:id="1779792702">
      <w:bodyDiv w:val="1"/>
      <w:marLeft w:val="0"/>
      <w:marRight w:val="0"/>
      <w:marTop w:val="0"/>
      <w:marBottom w:val="0"/>
      <w:divBdr>
        <w:top w:val="none" w:sz="0" w:space="0" w:color="auto"/>
        <w:left w:val="none" w:sz="0" w:space="0" w:color="auto"/>
        <w:bottom w:val="none" w:sz="0" w:space="0" w:color="auto"/>
        <w:right w:val="none" w:sz="0" w:space="0" w:color="auto"/>
      </w:divBdr>
    </w:div>
    <w:div w:id="180257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image" Target="media/image16.png" Id="rId26" /><Relationship Type="http://schemas.openxmlformats.org/officeDocument/2006/relationships/image" Target="media/image29.png" Id="rId39" /><Relationship Type="http://schemas.openxmlformats.org/officeDocument/2006/relationships/image" Target="media/image11.png" Id="rId21" /><Relationship Type="http://schemas.openxmlformats.org/officeDocument/2006/relationships/image" Target="media/image24.png" Id="rId34" /><Relationship Type="http://schemas.openxmlformats.org/officeDocument/2006/relationships/image" Target="media/image32.png" Id="rId42" /><Relationship Type="http://schemas.openxmlformats.org/officeDocument/2006/relationships/hyperlink" Target="https://www.machinelearningplus.com/machine-learning/caret-package/" TargetMode="External" Id="rId47" /><Relationship Type="http://schemas.openxmlformats.org/officeDocument/2006/relationships/hyperlink" Target="https://shiring.github.io/machine_learning/2017/03/16/rf_plot_ggraph" TargetMode="External" Id="rId50" /><Relationship Type="http://schemas.microsoft.com/office/2011/relationships/people" Target="people.xml" Id="rId55"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media/image19.png" Id="rId29" /><Relationship Type="http://schemas.openxmlformats.org/officeDocument/2006/relationships/image" Target="media/image1.png" Id="rId11" /><Relationship Type="http://schemas.openxmlformats.org/officeDocument/2006/relationships/image" Target="media/image14.png" Id="rId24" /><Relationship Type="http://schemas.openxmlformats.org/officeDocument/2006/relationships/image" Target="media/image22.png" Id="rId32" /><Relationship Type="http://schemas.openxmlformats.org/officeDocument/2006/relationships/image" Target="media/image27.png" Id="rId37" /><Relationship Type="http://schemas.openxmlformats.org/officeDocument/2006/relationships/image" Target="media/image30.png" Id="rId40" /><Relationship Type="http://schemas.openxmlformats.org/officeDocument/2006/relationships/hyperlink" Target="https://emeritus.org/in/learn/types-of-supervised-learning/" TargetMode="External" Id="rId45" /><Relationship Type="http://schemas.openxmlformats.org/officeDocument/2006/relationships/footer" Target="footer1.xml" Id="rId53" /><Relationship Type="http://schemas.openxmlformats.org/officeDocument/2006/relationships/numbering" Target="numbering.xml" Id="rId5" /><Relationship Type="http://schemas.openxmlformats.org/officeDocument/2006/relationships/image" Target="media/image9.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image" Target="media/image12.png" Id="rId22" /><Relationship Type="http://schemas.openxmlformats.org/officeDocument/2006/relationships/image" Target="media/image17.png" Id="rId27" /><Relationship Type="http://schemas.openxmlformats.org/officeDocument/2006/relationships/image" Target="media/image20.png" Id="rId30" /><Relationship Type="http://schemas.openxmlformats.org/officeDocument/2006/relationships/image" Target="media/image25.png" Id="rId35" /><Relationship Type="http://schemas.openxmlformats.org/officeDocument/2006/relationships/image" Target="media/image33.png" Id="rId43" /><Relationship Type="http://schemas.openxmlformats.org/officeDocument/2006/relationships/hyperlink" Target="https://topepo.github.io/caret/index.html" TargetMode="External" Id="rId48" /><Relationship Type="http://schemas.openxmlformats.org/officeDocument/2006/relationships/theme" Target="theme/theme1.xml" Id="rId56" /><Relationship Type="http://schemas.openxmlformats.org/officeDocument/2006/relationships/webSettings" Target="webSettings.xml" Id="rId8" /><Relationship Type="http://schemas.openxmlformats.org/officeDocument/2006/relationships/hyperlink" Target="https://rpubs.com/phamdinhkhanh/389752" TargetMode="External" Id="rId51" /><Relationship Type="http://schemas.openxmlformats.org/officeDocument/2006/relationships/customXml" Target="../customXml/item3.xml" Id="rId3"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image" Target="media/image15.png" Id="rId25" /><Relationship Type="http://schemas.openxmlformats.org/officeDocument/2006/relationships/image" Target="media/image23.png" Id="rId33" /><Relationship Type="http://schemas.openxmlformats.org/officeDocument/2006/relationships/image" Target="media/image28.png" Id="rId38" /><Relationship Type="http://schemas.openxmlformats.org/officeDocument/2006/relationships/hyperlink" Target="https://machinelearningmastery.com/types-of-classification-in-machine-learning/" TargetMode="External" Id="rId46" /><Relationship Type="http://schemas.openxmlformats.org/officeDocument/2006/relationships/image" Target="media/image10.png" Id="rId20" /><Relationship Type="http://schemas.openxmlformats.org/officeDocument/2006/relationships/image" Target="media/image31.png" Id="rId41" /><Relationship Type="http://schemas.openxmlformats.org/officeDocument/2006/relationships/fontTable" Target="fontTable.xml" Id="rId54"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5.png" Id="rId15" /><Relationship Type="http://schemas.openxmlformats.org/officeDocument/2006/relationships/image" Target="media/image13.png" Id="rId23" /><Relationship Type="http://schemas.openxmlformats.org/officeDocument/2006/relationships/image" Target="media/image18.png" Id="rId28" /><Relationship Type="http://schemas.openxmlformats.org/officeDocument/2006/relationships/image" Target="media/image26.png" Id="rId36" /><Relationship Type="http://schemas.openxmlformats.org/officeDocument/2006/relationships/hyperlink" Target="https://stackoverflow.com/questions/46124424/how-can-i-draw-a-roc-curve-for-a-randomforest-model-with-three-classes-in-r" TargetMode="External" Id="rId49" /><Relationship Type="http://schemas.microsoft.com/office/2020/10/relationships/intelligence" Target="intelligence2.xml" Id="rId57" /><Relationship Type="http://schemas.openxmlformats.org/officeDocument/2006/relationships/endnotes" Target="endnotes.xml" Id="rId10" /><Relationship Type="http://schemas.openxmlformats.org/officeDocument/2006/relationships/image" Target="media/image21.png" Id="rId31" /><Relationship Type="http://schemas.openxmlformats.org/officeDocument/2006/relationships/image" Target="media/image34.png" Id="rId44" /><Relationship Type="http://schemas.openxmlformats.org/officeDocument/2006/relationships/hyperlink" Target="https://crunchingthedata.com/random-forest-overfitting/" TargetMode="External" Id="rId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1F1A4AB197D043A644F0DF6A673FC9" ma:contentTypeVersion="10" ma:contentTypeDescription="Create a new document." ma:contentTypeScope="" ma:versionID="4951448f374ec164d1055944bca331e0">
  <xsd:schema xmlns:xsd="http://www.w3.org/2001/XMLSchema" xmlns:xs="http://www.w3.org/2001/XMLSchema" xmlns:p="http://schemas.microsoft.com/office/2006/metadata/properties" xmlns:ns3="32e8ba43-dbfa-413b-a050-12f9ebc4b467" xmlns:ns4="43c150cb-bc5f-4a52-ae34-a9e3bc553ed6" targetNamespace="http://schemas.microsoft.com/office/2006/metadata/properties" ma:root="true" ma:fieldsID="1a38d48107b0509e867a08c6ddf4ff7d" ns3:_="" ns4:_="">
    <xsd:import namespace="32e8ba43-dbfa-413b-a050-12f9ebc4b467"/>
    <xsd:import namespace="43c150cb-bc5f-4a52-ae34-a9e3bc553ed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e8ba43-dbfa-413b-a050-12f9ebc4b4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3c150cb-bc5f-4a52-ae34-a9e3bc553ed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32e8ba43-dbfa-413b-a050-12f9ebc4b467" xsi:nil="true"/>
  </documentManagement>
</p:properties>
</file>

<file path=customXml/itemProps1.xml><?xml version="1.0" encoding="utf-8"?>
<ds:datastoreItem xmlns:ds="http://schemas.openxmlformats.org/officeDocument/2006/customXml" ds:itemID="{2655461F-65E9-4ED7-A867-18503A0B5FD7}">
  <ds:schemaRefs>
    <ds:schemaRef ds:uri="http://schemas.openxmlformats.org/officeDocument/2006/bibliography"/>
  </ds:schemaRefs>
</ds:datastoreItem>
</file>

<file path=customXml/itemProps2.xml><?xml version="1.0" encoding="utf-8"?>
<ds:datastoreItem xmlns:ds="http://schemas.openxmlformats.org/officeDocument/2006/customXml" ds:itemID="{FE252820-45AF-40BA-8ABF-6917B2C950A5}">
  <ds:schemaRefs>
    <ds:schemaRef ds:uri="http://schemas.microsoft.com/sharepoint/v3/contenttype/forms"/>
  </ds:schemaRefs>
</ds:datastoreItem>
</file>

<file path=customXml/itemProps3.xml><?xml version="1.0" encoding="utf-8"?>
<ds:datastoreItem xmlns:ds="http://schemas.openxmlformats.org/officeDocument/2006/customXml" ds:itemID="{EC3312B8-109C-4BCB-8B49-E2D08B173A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e8ba43-dbfa-413b-a050-12f9ebc4b467"/>
    <ds:schemaRef ds:uri="43c150cb-bc5f-4a52-ae34-a9e3bc553e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0808F4-7788-4875-9619-19ACD2B3BA45}">
  <ds:schemaRefs>
    <ds:schemaRef ds:uri="http://schemas.microsoft.com/office/2006/metadata/properties"/>
    <ds:schemaRef ds:uri="http://schemas.microsoft.com/office/infopath/2007/PartnerControls"/>
    <ds:schemaRef ds:uri="32e8ba43-dbfa-413b-a050-12f9ebc4b467"/>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42</Pages>
  <Words>4194</Words>
  <Characters>23907</Characters>
  <Application>Microsoft Office Word</Application>
  <DocSecurity>0</DocSecurity>
  <Lines>199</Lines>
  <Paragraphs>56</Paragraphs>
  <ScaleCrop>false</ScaleCrop>
  <Company/>
  <LinksUpToDate>false</LinksUpToDate>
  <CharactersWithSpaces>28045</CharactersWithSpaces>
  <SharedDoc>false</SharedDoc>
  <HLinks>
    <vt:vector size="156" baseType="variant">
      <vt:variant>
        <vt:i4>2228344</vt:i4>
      </vt:variant>
      <vt:variant>
        <vt:i4>186</vt:i4>
      </vt:variant>
      <vt:variant>
        <vt:i4>0</vt:i4>
      </vt:variant>
      <vt:variant>
        <vt:i4>5</vt:i4>
      </vt:variant>
      <vt:variant>
        <vt:lpwstr>https://crunchingthedata.com/random-forest-overfitting/</vt:lpwstr>
      </vt:variant>
      <vt:variant>
        <vt:lpwstr/>
      </vt:variant>
      <vt:variant>
        <vt:i4>8192124</vt:i4>
      </vt:variant>
      <vt:variant>
        <vt:i4>183</vt:i4>
      </vt:variant>
      <vt:variant>
        <vt:i4>0</vt:i4>
      </vt:variant>
      <vt:variant>
        <vt:i4>5</vt:i4>
      </vt:variant>
      <vt:variant>
        <vt:lpwstr>https://rpubs.com/phamdinhkhanh/389752</vt:lpwstr>
      </vt:variant>
      <vt:variant>
        <vt:lpwstr/>
      </vt:variant>
      <vt:variant>
        <vt:i4>393261</vt:i4>
      </vt:variant>
      <vt:variant>
        <vt:i4>180</vt:i4>
      </vt:variant>
      <vt:variant>
        <vt:i4>0</vt:i4>
      </vt:variant>
      <vt:variant>
        <vt:i4>5</vt:i4>
      </vt:variant>
      <vt:variant>
        <vt:lpwstr>https://shiring.github.io/machine_learning/2017/03/16/rf_plot_ggraph</vt:lpwstr>
      </vt:variant>
      <vt:variant>
        <vt:lpwstr/>
      </vt:variant>
      <vt:variant>
        <vt:i4>655381</vt:i4>
      </vt:variant>
      <vt:variant>
        <vt:i4>177</vt:i4>
      </vt:variant>
      <vt:variant>
        <vt:i4>0</vt:i4>
      </vt:variant>
      <vt:variant>
        <vt:i4>5</vt:i4>
      </vt:variant>
      <vt:variant>
        <vt:lpwstr>https://stackoverflow.com/questions/46124424/how-can-i-draw-a-roc-curve-for-a-randomforest-model-with-three-classes-in-r</vt:lpwstr>
      </vt:variant>
      <vt:variant>
        <vt:lpwstr/>
      </vt:variant>
      <vt:variant>
        <vt:i4>262241</vt:i4>
      </vt:variant>
      <vt:variant>
        <vt:i4>174</vt:i4>
      </vt:variant>
      <vt:variant>
        <vt:i4>0</vt:i4>
      </vt:variant>
      <vt:variant>
        <vt:i4>5</vt:i4>
      </vt:variant>
      <vt:variant>
        <vt:lpwstr>https://afit-r.github.io/random_forests</vt:lpwstr>
      </vt:variant>
      <vt:variant>
        <vt:lpwstr/>
      </vt:variant>
      <vt:variant>
        <vt:i4>4587589</vt:i4>
      </vt:variant>
      <vt:variant>
        <vt:i4>171</vt:i4>
      </vt:variant>
      <vt:variant>
        <vt:i4>0</vt:i4>
      </vt:variant>
      <vt:variant>
        <vt:i4>5</vt:i4>
      </vt:variant>
      <vt:variant>
        <vt:lpwstr>https://topepo.github.io/caret/index.html</vt:lpwstr>
      </vt:variant>
      <vt:variant>
        <vt:lpwstr/>
      </vt:variant>
      <vt:variant>
        <vt:i4>6815790</vt:i4>
      </vt:variant>
      <vt:variant>
        <vt:i4>168</vt:i4>
      </vt:variant>
      <vt:variant>
        <vt:i4>0</vt:i4>
      </vt:variant>
      <vt:variant>
        <vt:i4>5</vt:i4>
      </vt:variant>
      <vt:variant>
        <vt:lpwstr>https://www.machinelearningplus.com/machine-learning/caret-package/</vt:lpwstr>
      </vt:variant>
      <vt:variant>
        <vt:lpwstr/>
      </vt:variant>
      <vt:variant>
        <vt:i4>1048605</vt:i4>
      </vt:variant>
      <vt:variant>
        <vt:i4>165</vt:i4>
      </vt:variant>
      <vt:variant>
        <vt:i4>0</vt:i4>
      </vt:variant>
      <vt:variant>
        <vt:i4>5</vt:i4>
      </vt:variant>
      <vt:variant>
        <vt:lpwstr>https://www.listendata.com/2014/11/random-forest-with-r.html</vt:lpwstr>
      </vt:variant>
      <vt:variant>
        <vt:lpwstr>id-35df3b</vt:lpwstr>
      </vt:variant>
      <vt:variant>
        <vt:i4>1835072</vt:i4>
      </vt:variant>
      <vt:variant>
        <vt:i4>162</vt:i4>
      </vt:variant>
      <vt:variant>
        <vt:i4>0</vt:i4>
      </vt:variant>
      <vt:variant>
        <vt:i4>5</vt:i4>
      </vt:variant>
      <vt:variant>
        <vt:lpwstr>https://cran.r-project.org/web/packages/randomForest/randomForest.pdf</vt:lpwstr>
      </vt:variant>
      <vt:variant>
        <vt:lpwstr/>
      </vt:variant>
      <vt:variant>
        <vt:i4>2883622</vt:i4>
      </vt:variant>
      <vt:variant>
        <vt:i4>159</vt:i4>
      </vt:variant>
      <vt:variant>
        <vt:i4>0</vt:i4>
      </vt:variant>
      <vt:variant>
        <vt:i4>5</vt:i4>
      </vt:variant>
      <vt:variant>
        <vt:lpwstr>https://machinelearningmastery.com/types-of-classification-in-machine-learning/</vt:lpwstr>
      </vt:variant>
      <vt:variant>
        <vt:lpwstr/>
      </vt:variant>
      <vt:variant>
        <vt:i4>6357099</vt:i4>
      </vt:variant>
      <vt:variant>
        <vt:i4>156</vt:i4>
      </vt:variant>
      <vt:variant>
        <vt:i4>0</vt:i4>
      </vt:variant>
      <vt:variant>
        <vt:i4>5</vt:i4>
      </vt:variant>
      <vt:variant>
        <vt:lpwstr>https://emeritus.org/in/learn/types-of-supervised-learning/</vt:lpwstr>
      </vt:variant>
      <vt:variant>
        <vt:lpwstr/>
      </vt:variant>
      <vt:variant>
        <vt:i4>1441850</vt:i4>
      </vt:variant>
      <vt:variant>
        <vt:i4>86</vt:i4>
      </vt:variant>
      <vt:variant>
        <vt:i4>0</vt:i4>
      </vt:variant>
      <vt:variant>
        <vt:i4>5</vt:i4>
      </vt:variant>
      <vt:variant>
        <vt:lpwstr/>
      </vt:variant>
      <vt:variant>
        <vt:lpwstr>_Toc128166542</vt:lpwstr>
      </vt:variant>
      <vt:variant>
        <vt:i4>1441850</vt:i4>
      </vt:variant>
      <vt:variant>
        <vt:i4>80</vt:i4>
      </vt:variant>
      <vt:variant>
        <vt:i4>0</vt:i4>
      </vt:variant>
      <vt:variant>
        <vt:i4>5</vt:i4>
      </vt:variant>
      <vt:variant>
        <vt:lpwstr/>
      </vt:variant>
      <vt:variant>
        <vt:lpwstr>_Toc128166541</vt:lpwstr>
      </vt:variant>
      <vt:variant>
        <vt:i4>1441850</vt:i4>
      </vt:variant>
      <vt:variant>
        <vt:i4>74</vt:i4>
      </vt:variant>
      <vt:variant>
        <vt:i4>0</vt:i4>
      </vt:variant>
      <vt:variant>
        <vt:i4>5</vt:i4>
      </vt:variant>
      <vt:variant>
        <vt:lpwstr/>
      </vt:variant>
      <vt:variant>
        <vt:lpwstr>_Toc128166540</vt:lpwstr>
      </vt:variant>
      <vt:variant>
        <vt:i4>1114170</vt:i4>
      </vt:variant>
      <vt:variant>
        <vt:i4>68</vt:i4>
      </vt:variant>
      <vt:variant>
        <vt:i4>0</vt:i4>
      </vt:variant>
      <vt:variant>
        <vt:i4>5</vt:i4>
      </vt:variant>
      <vt:variant>
        <vt:lpwstr/>
      </vt:variant>
      <vt:variant>
        <vt:lpwstr>_Toc128166539</vt:lpwstr>
      </vt:variant>
      <vt:variant>
        <vt:i4>1114170</vt:i4>
      </vt:variant>
      <vt:variant>
        <vt:i4>62</vt:i4>
      </vt:variant>
      <vt:variant>
        <vt:i4>0</vt:i4>
      </vt:variant>
      <vt:variant>
        <vt:i4>5</vt:i4>
      </vt:variant>
      <vt:variant>
        <vt:lpwstr/>
      </vt:variant>
      <vt:variant>
        <vt:lpwstr>_Toc128166538</vt:lpwstr>
      </vt:variant>
      <vt:variant>
        <vt:i4>1114170</vt:i4>
      </vt:variant>
      <vt:variant>
        <vt:i4>56</vt:i4>
      </vt:variant>
      <vt:variant>
        <vt:i4>0</vt:i4>
      </vt:variant>
      <vt:variant>
        <vt:i4>5</vt:i4>
      </vt:variant>
      <vt:variant>
        <vt:lpwstr/>
      </vt:variant>
      <vt:variant>
        <vt:lpwstr>_Toc128166537</vt:lpwstr>
      </vt:variant>
      <vt:variant>
        <vt:i4>1114170</vt:i4>
      </vt:variant>
      <vt:variant>
        <vt:i4>50</vt:i4>
      </vt:variant>
      <vt:variant>
        <vt:i4>0</vt:i4>
      </vt:variant>
      <vt:variant>
        <vt:i4>5</vt:i4>
      </vt:variant>
      <vt:variant>
        <vt:lpwstr/>
      </vt:variant>
      <vt:variant>
        <vt:lpwstr>_Toc128166536</vt:lpwstr>
      </vt:variant>
      <vt:variant>
        <vt:i4>1114170</vt:i4>
      </vt:variant>
      <vt:variant>
        <vt:i4>44</vt:i4>
      </vt:variant>
      <vt:variant>
        <vt:i4>0</vt:i4>
      </vt:variant>
      <vt:variant>
        <vt:i4>5</vt:i4>
      </vt:variant>
      <vt:variant>
        <vt:lpwstr/>
      </vt:variant>
      <vt:variant>
        <vt:lpwstr>_Toc128166535</vt:lpwstr>
      </vt:variant>
      <vt:variant>
        <vt:i4>1114170</vt:i4>
      </vt:variant>
      <vt:variant>
        <vt:i4>38</vt:i4>
      </vt:variant>
      <vt:variant>
        <vt:i4>0</vt:i4>
      </vt:variant>
      <vt:variant>
        <vt:i4>5</vt:i4>
      </vt:variant>
      <vt:variant>
        <vt:lpwstr/>
      </vt:variant>
      <vt:variant>
        <vt:lpwstr>_Toc128166534</vt:lpwstr>
      </vt:variant>
      <vt:variant>
        <vt:i4>1114170</vt:i4>
      </vt:variant>
      <vt:variant>
        <vt:i4>32</vt:i4>
      </vt:variant>
      <vt:variant>
        <vt:i4>0</vt:i4>
      </vt:variant>
      <vt:variant>
        <vt:i4>5</vt:i4>
      </vt:variant>
      <vt:variant>
        <vt:lpwstr/>
      </vt:variant>
      <vt:variant>
        <vt:lpwstr>_Toc128166533</vt:lpwstr>
      </vt:variant>
      <vt:variant>
        <vt:i4>1114170</vt:i4>
      </vt:variant>
      <vt:variant>
        <vt:i4>26</vt:i4>
      </vt:variant>
      <vt:variant>
        <vt:i4>0</vt:i4>
      </vt:variant>
      <vt:variant>
        <vt:i4>5</vt:i4>
      </vt:variant>
      <vt:variant>
        <vt:lpwstr/>
      </vt:variant>
      <vt:variant>
        <vt:lpwstr>_Toc128166532</vt:lpwstr>
      </vt:variant>
      <vt:variant>
        <vt:i4>1114170</vt:i4>
      </vt:variant>
      <vt:variant>
        <vt:i4>20</vt:i4>
      </vt:variant>
      <vt:variant>
        <vt:i4>0</vt:i4>
      </vt:variant>
      <vt:variant>
        <vt:i4>5</vt:i4>
      </vt:variant>
      <vt:variant>
        <vt:lpwstr/>
      </vt:variant>
      <vt:variant>
        <vt:lpwstr>_Toc128166531</vt:lpwstr>
      </vt:variant>
      <vt:variant>
        <vt:i4>1114170</vt:i4>
      </vt:variant>
      <vt:variant>
        <vt:i4>14</vt:i4>
      </vt:variant>
      <vt:variant>
        <vt:i4>0</vt:i4>
      </vt:variant>
      <vt:variant>
        <vt:i4>5</vt:i4>
      </vt:variant>
      <vt:variant>
        <vt:lpwstr/>
      </vt:variant>
      <vt:variant>
        <vt:lpwstr>_Toc128166530</vt:lpwstr>
      </vt:variant>
      <vt:variant>
        <vt:i4>1048634</vt:i4>
      </vt:variant>
      <vt:variant>
        <vt:i4>8</vt:i4>
      </vt:variant>
      <vt:variant>
        <vt:i4>0</vt:i4>
      </vt:variant>
      <vt:variant>
        <vt:i4>5</vt:i4>
      </vt:variant>
      <vt:variant>
        <vt:lpwstr/>
      </vt:variant>
      <vt:variant>
        <vt:lpwstr>_Toc128166529</vt:lpwstr>
      </vt:variant>
      <vt:variant>
        <vt:i4>1048634</vt:i4>
      </vt:variant>
      <vt:variant>
        <vt:i4>2</vt:i4>
      </vt:variant>
      <vt:variant>
        <vt:i4>0</vt:i4>
      </vt:variant>
      <vt:variant>
        <vt:i4>5</vt:i4>
      </vt:variant>
      <vt:variant>
        <vt:lpwstr/>
      </vt:variant>
      <vt:variant>
        <vt:lpwstr>_Toc128166528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MCDA5580  Assignment 1</dc:title>
  <dc:subject/>
  <dc:creator>Hemalatha Srinivasan</dc:creator>
  <cp:keywords/>
  <dc:description/>
  <cp:lastModifiedBy>Kin Wa Chan</cp:lastModifiedBy>
  <cp:revision>893</cp:revision>
  <cp:lastPrinted>2023-02-02T04:01:00Z</cp:lastPrinted>
  <dcterms:created xsi:type="dcterms:W3CDTF">2023-02-24T00:35:00Z</dcterms:created>
  <dcterms:modified xsi:type="dcterms:W3CDTF">2023-02-25T01:45:00Z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0x010100B91F1A4AB197D043A644F0DF6A673FC9</vt:lpwstr>
  </property>
</Properties>
</file>